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E7E7B" w14:textId="62E0EBE7" w:rsidR="00FA1430" w:rsidRPr="00332E9A" w:rsidRDefault="00ED07B5" w:rsidP="005428DD">
      <w:pPr>
        <w:pStyle w:val="Title"/>
        <w:jc w:val="both"/>
        <w:rPr>
          <w:rFonts w:ascii="Arial" w:hAnsi="Arial" w:cs="Arial"/>
          <w:sz w:val="24"/>
          <w:szCs w:val="24"/>
        </w:rPr>
      </w:pPr>
      <w:r w:rsidRPr="00332E9A">
        <w:rPr>
          <w:rFonts w:ascii="Arial" w:hAnsi="Arial" w:cs="Arial"/>
          <w:sz w:val="24"/>
          <w:szCs w:val="24"/>
        </w:rPr>
        <w:t>N</w:t>
      </w:r>
      <w:r w:rsidR="002857EE" w:rsidRPr="00332E9A">
        <w:rPr>
          <w:rFonts w:ascii="Arial" w:hAnsi="Arial" w:cs="Arial"/>
          <w:sz w:val="24"/>
          <w:szCs w:val="24"/>
        </w:rPr>
        <w:t xml:space="preserve">ative </w:t>
      </w:r>
      <w:r w:rsidRPr="00332E9A">
        <w:rPr>
          <w:rFonts w:ascii="Arial" w:hAnsi="Arial" w:cs="Arial"/>
          <w:sz w:val="24"/>
          <w:szCs w:val="24"/>
        </w:rPr>
        <w:t xml:space="preserve">long-read </w:t>
      </w:r>
      <w:r w:rsidR="002857EE" w:rsidRPr="00332E9A">
        <w:rPr>
          <w:rFonts w:ascii="Arial" w:hAnsi="Arial" w:cs="Arial"/>
          <w:sz w:val="24"/>
          <w:szCs w:val="24"/>
        </w:rPr>
        <w:t>RNA sequencing of the Arabidopsis thaliana transcriptome</w:t>
      </w:r>
    </w:p>
    <w:p w14:paraId="5EB70BE6" w14:textId="77777777" w:rsidR="002857EE" w:rsidRPr="00332E9A" w:rsidRDefault="002857EE" w:rsidP="005428DD">
      <w:pPr>
        <w:jc w:val="both"/>
      </w:pPr>
    </w:p>
    <w:p w14:paraId="2F5060E1" w14:textId="6F90EEF7" w:rsidR="002857EE" w:rsidRPr="00332E9A" w:rsidRDefault="002857EE" w:rsidP="005428DD">
      <w:pPr>
        <w:pStyle w:val="Heading3"/>
        <w:spacing w:before="0"/>
        <w:ind w:hanging="720"/>
        <w:jc w:val="both"/>
        <w:rPr>
          <w:rFonts w:ascii="Arial" w:hAnsi="Arial" w:cs="Arial"/>
        </w:rPr>
      </w:pPr>
      <w:r w:rsidRPr="00332E9A">
        <w:rPr>
          <w:rFonts w:ascii="Arial" w:hAnsi="Arial" w:cs="Arial"/>
        </w:rPr>
        <w:t>Schurch N.J.</w:t>
      </w:r>
      <w:r w:rsidRPr="00332E9A">
        <w:rPr>
          <w:rFonts w:ascii="Arial" w:hAnsi="Arial" w:cs="Arial"/>
          <w:vertAlign w:val="superscript"/>
        </w:rPr>
        <w:t>1</w:t>
      </w:r>
      <w:r w:rsidRPr="00332E9A">
        <w:rPr>
          <w:rFonts w:ascii="Arial" w:hAnsi="Arial" w:cs="Arial"/>
        </w:rPr>
        <w:t>, Knop K.</w:t>
      </w:r>
      <w:r w:rsidRPr="00332E9A">
        <w:rPr>
          <w:rFonts w:ascii="Arial" w:hAnsi="Arial" w:cs="Arial"/>
          <w:vertAlign w:val="superscript"/>
        </w:rPr>
        <w:t>2</w:t>
      </w:r>
      <w:proofErr w:type="gramStart"/>
      <w:r w:rsidR="00332E9A" w:rsidRPr="00332E9A">
        <w:rPr>
          <w:rFonts w:ascii="Arial" w:hAnsi="Arial" w:cs="Arial"/>
          <w:vertAlign w:val="superscript"/>
        </w:rPr>
        <w:t>,3</w:t>
      </w:r>
      <w:proofErr w:type="gramEnd"/>
      <w:r w:rsidRPr="00332E9A">
        <w:rPr>
          <w:rFonts w:ascii="Arial" w:hAnsi="Arial" w:cs="Arial"/>
        </w:rPr>
        <w:t>, Sherwood A.</w:t>
      </w:r>
      <w:r w:rsidR="00332E9A" w:rsidRPr="00332E9A">
        <w:rPr>
          <w:rFonts w:ascii="Arial" w:hAnsi="Arial" w:cs="Arial"/>
        </w:rPr>
        <w:t xml:space="preserve">V. </w:t>
      </w:r>
      <w:r w:rsidRPr="00332E9A">
        <w:rPr>
          <w:rFonts w:ascii="Arial" w:hAnsi="Arial" w:cs="Arial"/>
          <w:vertAlign w:val="superscript"/>
        </w:rPr>
        <w:t>2</w:t>
      </w:r>
      <w:r w:rsidR="00332E9A" w:rsidRPr="00332E9A">
        <w:rPr>
          <w:rFonts w:ascii="Arial" w:hAnsi="Arial" w:cs="Arial"/>
          <w:vertAlign w:val="superscript"/>
        </w:rPr>
        <w:t>,3</w:t>
      </w:r>
      <w:r w:rsidRPr="00332E9A">
        <w:rPr>
          <w:rFonts w:ascii="Arial" w:hAnsi="Arial" w:cs="Arial"/>
        </w:rPr>
        <w:t xml:space="preserve">, </w:t>
      </w:r>
      <w:r w:rsidR="00CB6E87" w:rsidRPr="00332E9A">
        <w:rPr>
          <w:rFonts w:ascii="Arial" w:hAnsi="Arial" w:cs="Arial"/>
        </w:rPr>
        <w:t>Parker M.</w:t>
      </w:r>
      <w:r w:rsidR="00CB6E87" w:rsidRPr="00332E9A">
        <w:rPr>
          <w:rFonts w:ascii="Arial" w:hAnsi="Arial" w:cs="Arial"/>
          <w:vertAlign w:val="superscript"/>
        </w:rPr>
        <w:t>2</w:t>
      </w:r>
      <w:r w:rsidR="00CB6E87" w:rsidRPr="00332E9A">
        <w:rPr>
          <w:rFonts w:ascii="Arial" w:hAnsi="Arial" w:cs="Arial"/>
        </w:rPr>
        <w:t xml:space="preserve">, </w:t>
      </w:r>
      <w:r w:rsidRPr="00332E9A">
        <w:rPr>
          <w:rFonts w:ascii="Arial" w:hAnsi="Arial" w:cs="Arial"/>
        </w:rPr>
        <w:t>Barton G.J.</w:t>
      </w:r>
      <w:r w:rsidRPr="00332E9A">
        <w:rPr>
          <w:rFonts w:ascii="Arial" w:hAnsi="Arial" w:cs="Arial"/>
          <w:vertAlign w:val="superscript"/>
        </w:rPr>
        <w:t>1</w:t>
      </w:r>
      <w:r w:rsidRPr="00332E9A">
        <w:rPr>
          <w:rFonts w:ascii="Arial" w:hAnsi="Arial" w:cs="Arial"/>
        </w:rPr>
        <w:t xml:space="preserve"> &amp; Simpson G.G.</w:t>
      </w:r>
      <w:r w:rsidRPr="00332E9A">
        <w:rPr>
          <w:rFonts w:ascii="Arial" w:hAnsi="Arial" w:cs="Arial"/>
          <w:vertAlign w:val="superscript"/>
        </w:rPr>
        <w:t>2,3</w:t>
      </w:r>
    </w:p>
    <w:p w14:paraId="044C31DB" w14:textId="77777777" w:rsidR="00E81D04" w:rsidRPr="00332E9A" w:rsidRDefault="00E81D04" w:rsidP="005428DD">
      <w:pPr>
        <w:jc w:val="both"/>
        <w:rPr>
          <w:vertAlign w:val="superscript"/>
        </w:rPr>
      </w:pPr>
    </w:p>
    <w:p w14:paraId="001C3D20" w14:textId="77777777" w:rsidR="002857EE" w:rsidRPr="00332E9A" w:rsidRDefault="002857EE" w:rsidP="005428DD">
      <w:pPr>
        <w:jc w:val="both"/>
      </w:pPr>
      <w:r w:rsidRPr="00332E9A">
        <w:rPr>
          <w:vertAlign w:val="superscript"/>
        </w:rPr>
        <w:t xml:space="preserve">1 </w:t>
      </w:r>
      <w:r w:rsidRPr="00332E9A">
        <w:t>Computational Biology, School of Life Sciences, University of Dundee, DD1 5EH</w:t>
      </w:r>
    </w:p>
    <w:p w14:paraId="5661A22E" w14:textId="77777777" w:rsidR="002857EE" w:rsidRPr="00332E9A" w:rsidRDefault="002857EE" w:rsidP="005428DD">
      <w:pPr>
        <w:jc w:val="both"/>
      </w:pPr>
      <w:r w:rsidRPr="00332E9A">
        <w:rPr>
          <w:vertAlign w:val="superscript"/>
        </w:rPr>
        <w:t xml:space="preserve">2 </w:t>
      </w:r>
      <w:r w:rsidRPr="00332E9A">
        <w:t>Gene Regulation &amp; Expression, School of Life Sciences, University of Dundee, DD1 5EH</w:t>
      </w:r>
    </w:p>
    <w:p w14:paraId="7A97A955" w14:textId="77777777" w:rsidR="002857EE" w:rsidRPr="00332E9A" w:rsidRDefault="002857EE" w:rsidP="005428DD">
      <w:pPr>
        <w:jc w:val="both"/>
      </w:pPr>
      <w:r w:rsidRPr="00332E9A">
        <w:rPr>
          <w:vertAlign w:val="superscript"/>
        </w:rPr>
        <w:t xml:space="preserve">3 </w:t>
      </w:r>
      <w:r w:rsidRPr="00332E9A">
        <w:t>Plant Sciences, School of Life Sciences, University of Dundee, DD1 5EH</w:t>
      </w:r>
    </w:p>
    <w:p w14:paraId="27481C50" w14:textId="77777777" w:rsidR="002857EE" w:rsidRPr="00332E9A" w:rsidRDefault="002857EE" w:rsidP="005428DD">
      <w:pPr>
        <w:jc w:val="both"/>
      </w:pPr>
    </w:p>
    <w:p w14:paraId="7A214CA3" w14:textId="3177D2F7" w:rsidR="00E81D04" w:rsidRPr="00332E9A" w:rsidRDefault="00E81D04" w:rsidP="005428DD">
      <w:pPr>
        <w:pStyle w:val="Heading1"/>
        <w:spacing w:before="0"/>
        <w:rPr>
          <w:rFonts w:ascii="Arial" w:hAnsi="Arial" w:cs="Arial"/>
          <w:sz w:val="24"/>
          <w:szCs w:val="24"/>
        </w:rPr>
      </w:pPr>
      <w:r w:rsidRPr="00332E9A">
        <w:rPr>
          <w:rFonts w:ascii="Arial" w:hAnsi="Arial" w:cs="Arial"/>
          <w:sz w:val="24"/>
          <w:szCs w:val="24"/>
        </w:rPr>
        <w:t>Abstract</w:t>
      </w:r>
    </w:p>
    <w:p w14:paraId="6A85FE40" w14:textId="77777777" w:rsidR="00E81D04" w:rsidRPr="00332E9A" w:rsidRDefault="00E81D04" w:rsidP="005428DD">
      <w:pPr>
        <w:pStyle w:val="Heading2"/>
        <w:spacing w:before="0"/>
        <w:jc w:val="both"/>
        <w:rPr>
          <w:rFonts w:ascii="Arial" w:hAnsi="Arial" w:cs="Arial"/>
          <w:sz w:val="24"/>
          <w:szCs w:val="24"/>
        </w:rPr>
      </w:pPr>
    </w:p>
    <w:p w14:paraId="5D4212AC" w14:textId="799B3FAC" w:rsidR="00E01260" w:rsidRPr="00332E9A" w:rsidRDefault="00E01260" w:rsidP="005428DD">
      <w:pPr>
        <w:pStyle w:val="Heading2"/>
        <w:numPr>
          <w:ilvl w:val="0"/>
          <w:numId w:val="11"/>
        </w:numPr>
        <w:spacing w:before="0"/>
        <w:rPr>
          <w:rFonts w:ascii="Arial" w:hAnsi="Arial" w:cs="Arial"/>
          <w:sz w:val="24"/>
          <w:szCs w:val="24"/>
        </w:rPr>
      </w:pPr>
      <w:r w:rsidRPr="00332E9A">
        <w:rPr>
          <w:rFonts w:ascii="Arial" w:hAnsi="Arial" w:cs="Arial"/>
          <w:sz w:val="24"/>
          <w:szCs w:val="24"/>
        </w:rPr>
        <w:t>Introduction</w:t>
      </w:r>
    </w:p>
    <w:p w14:paraId="56EF5D99" w14:textId="7BAFFEA8" w:rsidR="00ED07B5" w:rsidRPr="00332E9A" w:rsidRDefault="00ED07B5" w:rsidP="005428DD">
      <w:pPr>
        <w:jc w:val="both"/>
      </w:pPr>
    </w:p>
    <w:p w14:paraId="44E80EDE" w14:textId="0EA58F01" w:rsidR="00095AFA" w:rsidRPr="00332E9A" w:rsidRDefault="007E2DC5" w:rsidP="005428DD">
      <w:pPr>
        <w:jc w:val="both"/>
        <w:rPr>
          <w:b/>
        </w:rPr>
      </w:pPr>
      <w:r w:rsidRPr="00332E9A">
        <w:t>High-quality gene and transcript annotations are cornerstones of both modern cell biology and evolutionary genetics</w:t>
      </w:r>
      <w:r w:rsidR="00095AFA" w:rsidRPr="00332E9A">
        <w:t>. S</w:t>
      </w:r>
      <w:r w:rsidRPr="00332E9A">
        <w:t>uch annotations are currently restricted to model organisms</w:t>
      </w:r>
      <w:r w:rsidR="00095AFA" w:rsidRPr="00332E9A">
        <w:t xml:space="preserve"> because generating High quality transcriptome annotations currently requires </w:t>
      </w:r>
      <w:proofErr w:type="spellStart"/>
      <w:r w:rsidR="00095AFA" w:rsidRPr="00332E9A">
        <w:t>i</w:t>
      </w:r>
      <w:proofErr w:type="spellEnd"/>
      <w:r w:rsidR="00095AFA" w:rsidRPr="00332E9A">
        <w:t xml:space="preserve">) a high-quality genome assembly, ii) extensive computational prediction based on protein information from related species, iii) supporting multi-faceted transcriptomic data and, for the highest quality annotations, iv) extensive manual curation </w:t>
      </w:r>
      <w:r w:rsidR="00095AFA" w:rsidRPr="00332E9A">
        <w:fldChar w:fldCharType="begin">
          <w:fldData xml:space="preserve">PEVuZE5vdGU+PENpdGU+PEF1dGhvcj5HdWlnbzwvQXV0aG9yPjxZZWFyPjIwMDY8L1llYXI+PFJl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</w:fldData>
        </w:fldChar>
      </w:r>
      <w:r w:rsidR="0065615A" w:rsidRPr="00332E9A">
        <w:instrText xml:space="preserve"> ADDIN EN.CITE </w:instrText>
      </w:r>
      <w:r w:rsidR="0065615A" w:rsidRPr="00332E9A">
        <w:fldChar w:fldCharType="begin">
          <w:fldData xml:space="preserve">PEVuZE5vdGU+PENpdGU+PEF1dGhvcj5HdWlnbzwvQXV0aG9yPjxZZWFyPjIwMDY8L1llYXI+PFJl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</w:fldData>
        </w:fldChar>
      </w:r>
      <w:r w:rsidR="0065615A" w:rsidRPr="00332E9A">
        <w:instrText xml:space="preserve"> ADDIN EN.CITE.DATA </w:instrText>
      </w:r>
      <w:r w:rsidR="0065615A" w:rsidRPr="00332E9A">
        <w:fldChar w:fldCharType="end"/>
      </w:r>
      <w:r w:rsidR="00095AFA" w:rsidRPr="00332E9A">
        <w:fldChar w:fldCharType="separate"/>
      </w:r>
      <w:r w:rsidR="0065615A" w:rsidRPr="00332E9A">
        <w:rPr>
          <w:noProof/>
        </w:rPr>
        <w:t>[1-3]</w:t>
      </w:r>
      <w:r w:rsidR="00095AFA" w:rsidRPr="00332E9A">
        <w:fldChar w:fldCharType="end"/>
      </w:r>
      <w:r w:rsidR="00095AFA" w:rsidRPr="00332E9A">
        <w:t>. As a result, this resource intensive work has been limited to large dedicated organisations (</w:t>
      </w:r>
      <w:r w:rsidR="00095AFA" w:rsidRPr="00332E9A">
        <w:rPr>
          <w:i/>
        </w:rPr>
        <w:t>e.g.</w:t>
      </w:r>
      <w:r w:rsidR="00095AFA" w:rsidRPr="00332E9A">
        <w:t xml:space="preserve"> the European Bioinformatics Institute &amp; the National </w:t>
      </w:r>
      <w:proofErr w:type="spellStart"/>
      <w:r w:rsidR="00095AFA" w:rsidRPr="00332E9A">
        <w:t>Center</w:t>
      </w:r>
      <w:proofErr w:type="spellEnd"/>
      <w:r w:rsidR="00095AFA" w:rsidRPr="00332E9A">
        <w:t xml:space="preserve"> for Biotechnology Information) or large, genus-specific consortia (</w:t>
      </w:r>
      <w:r w:rsidR="00095AFA" w:rsidRPr="00332E9A">
        <w:rPr>
          <w:i/>
        </w:rPr>
        <w:t>e.g.</w:t>
      </w:r>
      <w:r w:rsidR="00095AFA" w:rsidRPr="00332E9A">
        <w:t xml:space="preserve"> TAIR/</w:t>
      </w:r>
      <w:proofErr w:type="spellStart"/>
      <w:r w:rsidR="00095AFA" w:rsidRPr="00332E9A">
        <w:t>Araport</w:t>
      </w:r>
      <w:proofErr w:type="spellEnd"/>
      <w:r w:rsidR="00095AFA" w:rsidRPr="00332E9A">
        <w:t xml:space="preserve">, SGD), and is generally restricted to the most important model organisms. Assembling high-quality transcriptome annotations </w:t>
      </w:r>
      <w:r w:rsidR="00095AFA" w:rsidRPr="00332E9A">
        <w:rPr>
          <w:i/>
        </w:rPr>
        <w:t>de novo</w:t>
      </w:r>
      <w:r w:rsidR="00095AFA" w:rsidRPr="00332E9A">
        <w:t xml:space="preserve"> from short-fragment cDNA sequencing (RNA-</w:t>
      </w:r>
      <w:proofErr w:type="spellStart"/>
      <w:r w:rsidR="00095AFA" w:rsidRPr="00332E9A">
        <w:t>seq</w:t>
      </w:r>
      <w:proofErr w:type="spellEnd"/>
      <w:r w:rsidR="00095AFA" w:rsidRPr="00332E9A">
        <w:t xml:space="preserve">) data has proven to be extremely challenging in eukaryotes </w:t>
      </w:r>
      <w:r w:rsidR="00095AFA" w:rsidRPr="00332E9A">
        <w:fldChar w:fldCharType="begin">
          <w:fldData xml:space="preserve">PEVuZE5vdGU+PENpdGU+PEF1dGhvcj5Nb3JldG9uPC9BdXRob3I+PFllYXI+MjAxNTwvWWVhcj48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=
</w:fldData>
        </w:fldChar>
      </w:r>
      <w:r w:rsidR="0065615A" w:rsidRPr="00332E9A">
        <w:instrText xml:space="preserve"> ADDIN EN.CITE </w:instrText>
      </w:r>
      <w:r w:rsidR="0065615A" w:rsidRPr="00332E9A">
        <w:fldChar w:fldCharType="begin">
          <w:fldData xml:space="preserve">PEVuZE5vdGU+PENpdGU+PEF1dGhvcj5Nb3JldG9uPC9BdXRob3I+PFllYXI+MjAxNTwvWWVhcj48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=
</w:fldData>
        </w:fldChar>
      </w:r>
      <w:r w:rsidR="0065615A" w:rsidRPr="00332E9A">
        <w:instrText xml:space="preserve"> ADDIN EN.CITE.DATA </w:instrText>
      </w:r>
      <w:r w:rsidR="0065615A" w:rsidRPr="00332E9A">
        <w:fldChar w:fldCharType="end"/>
      </w:r>
      <w:r w:rsidR="00095AFA" w:rsidRPr="00332E9A">
        <w:fldChar w:fldCharType="separate"/>
      </w:r>
      <w:r w:rsidR="0065615A" w:rsidRPr="00332E9A">
        <w:rPr>
          <w:noProof/>
        </w:rPr>
        <w:t>[4, 5]</w:t>
      </w:r>
      <w:r w:rsidR="00095AFA" w:rsidRPr="00332E9A">
        <w:fldChar w:fldCharType="end"/>
      </w:r>
      <w:r w:rsidR="00095AFA" w:rsidRPr="00332E9A">
        <w:t xml:space="preserve"> and requires considerable computational and financial resources. Problems arise with this approach because </w:t>
      </w:r>
      <w:proofErr w:type="spellStart"/>
      <w:r w:rsidR="00095AFA" w:rsidRPr="00332E9A">
        <w:t>i</w:t>
      </w:r>
      <w:proofErr w:type="spellEnd"/>
      <w:r w:rsidR="00095AFA" w:rsidRPr="00332E9A">
        <w:t>) the length of the reads (&lt;~150bp) limits the features that can be reliably tied together, and ii) transcription to cDNA and PCR amplification disconnects the reads from parent transcript resulting in a loss of information about critical RNA modifications and the polyadenylated tail of the transcript. As a result,</w:t>
      </w:r>
      <w:r w:rsidR="00095AFA" w:rsidRPr="00332E9A">
        <w:rPr>
          <w:i/>
        </w:rPr>
        <w:t xml:space="preserve"> d</w:t>
      </w:r>
      <w:r w:rsidRPr="00332E9A">
        <w:rPr>
          <w:i/>
        </w:rPr>
        <w:t>e novo</w:t>
      </w:r>
      <w:r w:rsidRPr="00332E9A">
        <w:t xml:space="preserve"> transcriptome assembly is not widely used for annotating model eukaryotes, however in non-model species this is often the only option for annotating the genome. The result is that most eukaryotic life on earth does not benefit from high-quality annotation, even where a genome assembly does exist. This presents a considerable stumbling-block to both the understanding of their unique biology and our broader understanding of their diversity and evolutionary biology. </w:t>
      </w:r>
    </w:p>
    <w:p w14:paraId="3411C3FD" w14:textId="289887A5" w:rsidR="00095AFA" w:rsidRPr="00332E9A" w:rsidRDefault="00095AFA" w:rsidP="005428DD">
      <w:pPr>
        <w:jc w:val="both"/>
      </w:pPr>
    </w:p>
    <w:p w14:paraId="3898E0BF" w14:textId="440F18AD" w:rsidR="00095AFA" w:rsidRPr="00332E9A" w:rsidRDefault="00095AFA" w:rsidP="00542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332E9A">
        <w:t xml:space="preserve">The power of long-read sequencing to identify novel RNA biology has been highlighted by recent work on deep </w:t>
      </w:r>
      <w:proofErr w:type="spellStart"/>
      <w:r w:rsidRPr="00332E9A">
        <w:t>PacBio</w:t>
      </w:r>
      <w:proofErr w:type="spellEnd"/>
      <w:r w:rsidRPr="00332E9A">
        <w:t xml:space="preserve"> cDNA sequencing data </w:t>
      </w:r>
      <w:r w:rsidRPr="00332E9A">
        <w:fldChar w:fldCharType="begin">
          <w:fldData xml:space="preserve">PEVuZE5vdGU+PENpdGU+PEF1dGhvcj5BbnZhcjwvQXV0aG9yPjxZZWFyPjIwMTg8L1llYXI+PFJl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</w:fldData>
        </w:fldChar>
      </w:r>
      <w:r w:rsidR="0065615A" w:rsidRPr="00332E9A">
        <w:instrText xml:space="preserve"> ADDIN EN.CITE </w:instrText>
      </w:r>
      <w:r w:rsidR="0065615A" w:rsidRPr="00332E9A">
        <w:fldChar w:fldCharType="begin">
          <w:fldData xml:space="preserve">PEVuZE5vdGU+PENpdGU+PEF1dGhvcj5BbnZhcjwvQXV0aG9yPjxZZWFyPjIwMTg8L1llYXI+PFJl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</w:fldData>
        </w:fldChar>
      </w:r>
      <w:r w:rsidR="0065615A" w:rsidRPr="00332E9A">
        <w:instrText xml:space="preserve"> ADDIN EN.CITE.DATA </w:instrText>
      </w:r>
      <w:r w:rsidR="0065615A" w:rsidRPr="00332E9A">
        <w:fldChar w:fldCharType="end"/>
      </w:r>
      <w:r w:rsidRPr="00332E9A">
        <w:fldChar w:fldCharType="separate"/>
      </w:r>
      <w:r w:rsidR="0065615A" w:rsidRPr="00332E9A">
        <w:rPr>
          <w:noProof/>
        </w:rPr>
        <w:t>[6]</w:t>
      </w:r>
      <w:r w:rsidRPr="00332E9A">
        <w:fldChar w:fldCharType="end"/>
      </w:r>
      <w:r w:rsidRPr="00332E9A">
        <w:t>. This approach is effective at defining the relationship between splicing, transcription start sites (TSSs) and poly-</w:t>
      </w:r>
      <w:proofErr w:type="spellStart"/>
      <w:r w:rsidRPr="00332E9A">
        <w:t>adenylation</w:t>
      </w:r>
      <w:proofErr w:type="spellEnd"/>
      <w:r w:rsidRPr="00332E9A">
        <w:t xml:space="preserve"> sites (PASs), </w:t>
      </w:r>
      <w:proofErr w:type="gramStart"/>
      <w:r w:rsidRPr="00332E9A">
        <w:t>however</w:t>
      </w:r>
      <w:proofErr w:type="gramEnd"/>
      <w:r w:rsidRPr="00332E9A">
        <w:t xml:space="preserve"> it is not a scalable or cost-effective solution for making genome annotation accessible to a wide range of species, including those that are primarily the focus for developing countries with limited research resources. Generating </w:t>
      </w:r>
      <w:proofErr w:type="spellStart"/>
      <w:r w:rsidRPr="00332E9A">
        <w:t>PacBio</w:t>
      </w:r>
      <w:proofErr w:type="spellEnd"/>
      <w:r w:rsidRPr="00332E9A">
        <w:t xml:space="preserve"> data is expensive, both in terms of initial equipment outlay, operating costs, space requirement, and per transcriptome sequencing consumables. Furthermore, this approach requires separate sequencing of size-selected samples in order to capture the longest mRNAs, amplifying the sequencing cost at least four-fold. These data also suffer from sequence-specific sequencing and amplification biases, as with any amplified cDNA sequencing method. </w:t>
      </w:r>
    </w:p>
    <w:p w14:paraId="0BE975C0" w14:textId="77777777" w:rsidR="00095AFA" w:rsidRPr="00332E9A" w:rsidRDefault="00095AFA" w:rsidP="00542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1FA83534" w14:textId="0B30D92B" w:rsidR="00095AFA" w:rsidRPr="00332E9A" w:rsidRDefault="00095AFA" w:rsidP="00542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332E9A">
        <w:t xml:space="preserve">Long-read direct RNA sequencing with the Oxford </w:t>
      </w:r>
      <w:proofErr w:type="spellStart"/>
      <w:r w:rsidRPr="00332E9A">
        <w:t>Nanopore</w:t>
      </w:r>
      <w:proofErr w:type="spellEnd"/>
      <w:r w:rsidRPr="00332E9A">
        <w:t xml:space="preserve"> Technologies </w:t>
      </w:r>
      <w:proofErr w:type="spellStart"/>
      <w:r w:rsidRPr="00332E9A">
        <w:t>MinION</w:t>
      </w:r>
      <w:proofErr w:type="spellEnd"/>
      <w:r w:rsidRPr="00332E9A">
        <w:t xml:space="preserve"> (hereafter, DRS </w:t>
      </w:r>
      <w:r w:rsidRPr="00332E9A">
        <w:fldChar w:fldCharType="begin"/>
      </w:r>
      <w:r w:rsidR="0065615A" w:rsidRPr="00332E9A">
        <w:instrText xml:space="preserve"> ADDIN EN.CITE &lt;EndNote&gt;&lt;Cite&gt;&lt;Author&gt;Garalde&lt;/Author&gt;&lt;Year&gt;2018&lt;/Year&gt;&lt;RecNum&gt;150&lt;/RecNum&gt;&lt;DisplayText&gt;[7]&lt;/DisplayText&gt;&lt;record&gt;&lt;rec-number&gt;150&lt;/rec-number&gt;&lt;foreign-keys&gt;&lt;key app="EN" db-id="xssft9txgdvp5dearv65fpw0azv5xwswd5fa" timestamp="1522841483"&gt;150&lt;/key&gt;&lt;/foreign-keys&gt;&lt;ref-type name="Journal Article"&gt;17&lt;/ref-type&gt;&lt;contributors&gt;&lt;authors&gt;&lt;author&gt;Garalde, D. R.&lt;/author&gt;&lt;author&gt;Snell, E. A.&lt;/author&gt;&lt;author&gt;Jachimowicz, D.&lt;/author&gt;&lt;author&gt;Sipos, B.&lt;/author&gt;&lt;author&gt;Lloyd, J. H.&lt;/author&gt;&lt;author&gt;Bruce, M.&lt;/author&gt;&lt;author&gt;Pantic, N.&lt;/author&gt;&lt;author&gt;Admassu, T.&lt;/author&gt;&lt;author&gt;James, P.&lt;/author&gt;&lt;author&gt;Warland, A.&lt;/author&gt;&lt;author&gt;Jordan, M.&lt;/author&gt;&lt;author&gt;Ciccone, J.&lt;/author&gt;&lt;author&gt;Serra, S.&lt;/author&gt;&lt;author&gt;Keenan, J.&lt;/author&gt;&lt;author&gt;Martin, S.&lt;/author&gt;&lt;author&gt;McNeill, L.&lt;/author&gt;&lt;author&gt;Wallace, E. J.&lt;/author&gt;&lt;author&gt;Jayasinghe, L.&lt;/author&gt;&lt;author&gt;Wright, C.&lt;/author&gt;&lt;author&gt;Blasco, J.&lt;/author&gt;&lt;author&gt;Young, S.&lt;/author&gt;&lt;author&gt;Brocklebank, D.&lt;/author&gt;&lt;author&gt;Juul, S.&lt;/author&gt;&lt;author&gt;Clarke, J.&lt;/author&gt;&lt;author&gt;Heron, A. J.&lt;/author&gt;&lt;author&gt;Turner, D. J.&lt;/author&gt;&lt;/authors&gt;&lt;/contributors&gt;&lt;auth-address&gt;Oxford Nanopore Technologies Ltd., Oxford, UK.&amp;#xD;Oxford Nanopore Technologies Inc., New York, New York, USA.&lt;/auth-address&gt;&lt;titles&gt;&lt;title&gt;Highly parallel direct RNA sequencing on an array of nanopores&lt;/title&gt;&lt;secondary-title&gt;Nat Methods&lt;/secondary-title&gt;&lt;/titles&gt;&lt;periodical&gt;&lt;full-title&gt;Nature methods&lt;/full-title&gt;&lt;abbr-1&gt;Nat Methods&lt;/abbr-1&gt;&lt;/periodical&gt;&lt;pages&gt;201-206&lt;/pages&gt;&lt;volume&gt;15&lt;/volume&gt;&lt;number&gt;3&lt;/number&gt;&lt;edition&gt;2018/01/16&lt;/edition&gt;&lt;dates&gt;&lt;year&gt;2018&lt;/year&gt;&lt;pub-dates&gt;&lt;date&gt;Mar&lt;/date&gt;&lt;/pub-dates&gt;&lt;/dates&gt;&lt;isbn&gt;1548-7105 (Electronic)&amp;#xD;1548-7091 (Linking)&lt;/isbn&gt;&lt;accession-num&gt;29334379&lt;/accession-num&gt;&lt;urls&gt;&lt;related-urls&gt;&lt;url&gt;https://www.ncbi.nlm.nih.gov/pubmed/29334379&lt;/url&gt;&lt;/related-urls&gt;&lt;/urls&gt;&lt;electronic-resource-num&gt;10.1038/nmeth.4577&lt;/electronic-resource-num&gt;&lt;/record&gt;&lt;/Cite&gt;&lt;/EndNote&gt;</w:instrText>
      </w:r>
      <w:r w:rsidRPr="00332E9A">
        <w:fldChar w:fldCharType="separate"/>
      </w:r>
      <w:r w:rsidR="0065615A" w:rsidRPr="00332E9A">
        <w:rPr>
          <w:noProof/>
        </w:rPr>
        <w:t>[7]</w:t>
      </w:r>
      <w:r w:rsidRPr="00332E9A">
        <w:fldChar w:fldCharType="end"/>
      </w:r>
      <w:r w:rsidRPr="00332E9A">
        <w:t xml:space="preserve">) sidesteps many of these issues by sequencing RNA molecules directly. Briefly, a double stranded cDNA adapter including a pre-loaded motor protein is ligated to poly-A tailed RNAs. The motor protein then interacts directly with a </w:t>
      </w:r>
      <w:proofErr w:type="spellStart"/>
      <w:r w:rsidRPr="00332E9A">
        <w:t>nanopore</w:t>
      </w:r>
      <w:proofErr w:type="spellEnd"/>
      <w:r w:rsidRPr="00332E9A">
        <w:t xml:space="preserve"> embedded within a membrane, feeding the attached 3’ adapter and the captured RNA molecule through the pore one base at a time. When a voltage is applied across the membrane the specific nucleotide sequence in the pore changes electrical current that flows through the pore and these signals are used to identify the nucleotides present. </w:t>
      </w:r>
      <w:r w:rsidR="00747DCA" w:rsidRPr="00332E9A">
        <w:t>This technology has several potential strengths that, in principle, make it well-suited for de novo transcriptome annotation.</w:t>
      </w:r>
      <w:r w:rsidRPr="00332E9A">
        <w:t xml:space="preserve"> The equipment is cheap, portable, simple to use, and samples the full distribution of mRNA sizes in the sample in a single sequencing run without requiring size-selection steps (Fig 1). </w:t>
      </w:r>
      <w:r w:rsidR="00747DCA" w:rsidRPr="00332E9A">
        <w:t xml:space="preserve"> </w:t>
      </w:r>
      <w:r w:rsidRPr="00332E9A">
        <w:t>Additionally, ONT DRS avoids introducing biases to the dataset by reading the RNA molecule directly, without requiring reverse transcription or amplification, and includes sequencing the polyadenylated tail and RNA modifications. These data have the potential to capture links between the observed splicing patterns and other key transcriptional features such as the transcription start site, poly-</w:t>
      </w:r>
      <w:proofErr w:type="spellStart"/>
      <w:r w:rsidRPr="00332E9A">
        <w:t>adenylation</w:t>
      </w:r>
      <w:proofErr w:type="spellEnd"/>
      <w:r w:rsidRPr="00332E9A">
        <w:t xml:space="preserve"> site (PAS), the poly-adenylated tail and any RNA modifications that are present along the molecule. </w:t>
      </w:r>
      <w:r w:rsidR="00747DCA" w:rsidRPr="00332E9A">
        <w:t xml:space="preserve"> </w:t>
      </w:r>
      <w:r w:rsidRPr="00332E9A">
        <w:t xml:space="preserve">By directly assaying the RNA content of a sample and capturing the relationships between the key features of mRNA </w:t>
      </w:r>
      <w:r w:rsidRPr="00332E9A">
        <w:lastRenderedPageBreak/>
        <w:t xml:space="preserve">transcripts, the relatively recent development of long-read RNA sequencing technology holds the potential to </w:t>
      </w:r>
      <w:r w:rsidRPr="00332E9A">
        <w:rPr>
          <w:color w:val="000000"/>
          <w:shd w:val="clear" w:color="auto" w:fill="FFFFFF"/>
        </w:rPr>
        <w:t>revolutionize our ability to annotate eukaryotic genomes and redefine our understanding of eukaryotic genetics</w:t>
      </w:r>
      <w:r w:rsidRPr="00332E9A">
        <w:t>.</w:t>
      </w:r>
    </w:p>
    <w:p w14:paraId="677BEA04" w14:textId="7A4659E2" w:rsidR="007E2DC5" w:rsidRPr="00332E9A" w:rsidRDefault="007E2DC5" w:rsidP="005428DD">
      <w:pPr>
        <w:jc w:val="both"/>
      </w:pPr>
    </w:p>
    <w:p w14:paraId="77F31973" w14:textId="32321D58" w:rsidR="00747DCA" w:rsidRPr="00332E9A" w:rsidRDefault="00747DCA" w:rsidP="005428DD">
      <w:pPr>
        <w:jc w:val="both"/>
      </w:pPr>
      <w:r w:rsidRPr="00332E9A">
        <w:t xml:space="preserve">Here we illuminate the current strengths and </w:t>
      </w:r>
      <w:r w:rsidR="00960E3E" w:rsidRPr="00332E9A">
        <w:t>limitations</w:t>
      </w:r>
      <w:r w:rsidRPr="00332E9A">
        <w:t xml:space="preserve"> of ONT DRS data</w:t>
      </w:r>
      <w:r w:rsidR="00960E3E" w:rsidRPr="00332E9A">
        <w:t xml:space="preserve"> to</w:t>
      </w:r>
      <w:r w:rsidR="00CC1A93" w:rsidRPr="00332E9A">
        <w:t xml:space="preserve"> define the transcriptome of a higher eukaryote using a combination of six Arabidopsis thaliana DRS sequencing runs, and two ONT DRS dataset of in vivo transcribed GFP RNA.</w:t>
      </w:r>
    </w:p>
    <w:p w14:paraId="40FB76A7" w14:textId="77777777" w:rsidR="00747DCA" w:rsidRPr="00332E9A" w:rsidRDefault="00747DCA" w:rsidP="005428DD">
      <w:pPr>
        <w:jc w:val="both"/>
      </w:pPr>
    </w:p>
    <w:p w14:paraId="2C74C86B" w14:textId="4DEA4362" w:rsidR="00CC1A93" w:rsidRPr="00332E9A" w:rsidDel="008E48FE" w:rsidRDefault="00CC1A93" w:rsidP="008E48FE">
      <w:pPr>
        <w:pStyle w:val="Heading2"/>
        <w:spacing w:before="0"/>
        <w:rPr>
          <w:del w:id="0" w:author="Anna Belyaevskaya" w:date="2019-03-13T13:43:00Z"/>
          <w:rFonts w:ascii="Arial" w:hAnsi="Arial" w:cs="Arial"/>
          <w:sz w:val="24"/>
          <w:szCs w:val="24"/>
        </w:rPr>
        <w:pPrChange w:id="1" w:author="Anna Belyaevskaya" w:date="2019-03-13T13:43:00Z">
          <w:pPr>
            <w:pStyle w:val="Heading2"/>
            <w:numPr>
              <w:numId w:val="11"/>
            </w:numPr>
            <w:spacing w:before="0"/>
            <w:ind w:left="720" w:hanging="360"/>
          </w:pPr>
        </w:pPrChange>
      </w:pPr>
      <w:del w:id="2" w:author="Anna Belyaevskaya" w:date="2019-03-13T13:43:00Z">
        <w:r w:rsidRPr="00332E9A" w:rsidDel="008E48FE">
          <w:rPr>
            <w:rFonts w:ascii="Arial" w:hAnsi="Arial" w:cs="Arial"/>
            <w:sz w:val="24"/>
            <w:szCs w:val="24"/>
          </w:rPr>
          <w:delText>Results</w:delText>
        </w:r>
      </w:del>
    </w:p>
    <w:p w14:paraId="1E78B851" w14:textId="2F27ECCE" w:rsidR="000C2A82" w:rsidRPr="00332E9A" w:rsidDel="008E48FE" w:rsidRDefault="000C2A82" w:rsidP="005428DD">
      <w:pPr>
        <w:jc w:val="both"/>
        <w:rPr>
          <w:del w:id="3" w:author="Anna Belyaevskaya" w:date="2019-03-13T13:43:00Z"/>
        </w:rPr>
      </w:pPr>
    </w:p>
    <w:p w14:paraId="3980039A" w14:textId="5AA18EB7" w:rsidR="007835B9" w:rsidRPr="00332E9A" w:rsidDel="00332E9A" w:rsidRDefault="007835B9" w:rsidP="005428DD">
      <w:pPr>
        <w:jc w:val="both"/>
        <w:rPr>
          <w:del w:id="4" w:author="Anna Belyaevskaya" w:date="2019-03-13T12:14:00Z"/>
        </w:rPr>
      </w:pPr>
      <w:del w:id="5" w:author="Anna Belyaevskaya" w:date="2019-03-13T12:14:00Z">
        <w:r w:rsidRPr="00332E9A" w:rsidDel="00332E9A">
          <w:delText>After sequencing, each of the four standard</w:delText>
        </w:r>
        <w:r w:rsidR="00217B65" w:rsidRPr="00332E9A" w:rsidDel="00332E9A">
          <w:delText>-</w:delText>
        </w:r>
        <w:r w:rsidRPr="00332E9A" w:rsidDel="00332E9A">
          <w:delText>protocol DRS wild-type col-0 biological replicates, and two modified</w:delText>
        </w:r>
        <w:r w:rsidR="00217B65" w:rsidRPr="00332E9A" w:rsidDel="00332E9A">
          <w:delText>-</w:delText>
        </w:r>
        <w:r w:rsidRPr="00332E9A" w:rsidDel="00332E9A">
          <w:delText>protocol DRS wild-type col-0 biological replicates were re-basecalled with albacore (v2.2.7) and aligned to the TAIR10 Arabidopsis thaliana genome with minimap2. The resulting read alignments were processed and analysed to highlight the capabilities of the DRS data.</w:delText>
        </w:r>
      </w:del>
    </w:p>
    <w:p w14:paraId="38CFAA8E" w14:textId="77777777" w:rsidR="00EF72E1" w:rsidRPr="00332E9A" w:rsidRDefault="00EF72E1" w:rsidP="005428DD">
      <w:pPr>
        <w:jc w:val="both"/>
      </w:pPr>
    </w:p>
    <w:p w14:paraId="6E215185" w14:textId="77777777" w:rsidR="005428DD" w:rsidRPr="00332E9A" w:rsidRDefault="00B63035" w:rsidP="005428DD">
      <w:pPr>
        <w:keepNext/>
        <w:jc w:val="both"/>
      </w:pPr>
      <w:commentRangeStart w:id="6"/>
      <w:r w:rsidRPr="00332E9A">
        <w:rPr>
          <w:noProof/>
          <w:lang w:eastAsia="en-GB"/>
        </w:rPr>
        <w:drawing>
          <wp:inline distT="0" distB="0" distL="0" distR="0" wp14:anchorId="3859C42F" wp14:editId="44D40A9A">
            <wp:extent cx="5866327" cy="355622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lenplot_wannot.sv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6327" cy="3556221"/>
                    </a:xfrm>
                    <a:prstGeom prst="rect">
                      <a:avLst/>
                    </a:prstGeom>
                  </pic:spPr>
                </pic:pic>
              </a:graphicData>
            </a:graphic>
          </wp:inline>
        </w:drawing>
      </w:r>
      <w:commentRangeEnd w:id="6"/>
      <w:r w:rsidR="00071042">
        <w:rPr>
          <w:rStyle w:val="CommentReference"/>
          <w:rFonts w:ascii="Ubuntu" w:hAnsi="Ubuntu"/>
        </w:rPr>
        <w:commentReference w:id="6"/>
      </w:r>
    </w:p>
    <w:p w14:paraId="02514C34" w14:textId="76FD8E2D" w:rsidR="00B63035" w:rsidRPr="00ED1C0E" w:rsidRDefault="005428DD" w:rsidP="00FD178D">
      <w:pPr>
        <w:pStyle w:val="Caption"/>
        <w:jc w:val="both"/>
        <w:rPr>
          <w:i w:val="0"/>
          <w:color w:val="auto"/>
          <w:sz w:val="24"/>
          <w:szCs w:val="24"/>
          <w:rPrChange w:id="7" w:author="Anna Belyaevskaya" w:date="2019-03-13T12:41:00Z">
            <w:rPr>
              <w:sz w:val="24"/>
              <w:szCs w:val="24"/>
            </w:rPr>
          </w:rPrChange>
        </w:rPr>
      </w:pPr>
      <w:commentRangeStart w:id="8"/>
      <w:r w:rsidRPr="00ED1C0E">
        <w:rPr>
          <w:i w:val="0"/>
          <w:color w:val="auto"/>
          <w:sz w:val="24"/>
          <w:szCs w:val="24"/>
          <w:rPrChange w:id="9" w:author="Anna Belyaevskaya" w:date="2019-03-13T12:41:00Z">
            <w:rPr>
              <w:sz w:val="24"/>
              <w:szCs w:val="24"/>
            </w:rPr>
          </w:rPrChange>
        </w:rPr>
        <w:t xml:space="preserve">Figure </w:t>
      </w:r>
      <w:r w:rsidR="00C56784" w:rsidRPr="00ED1C0E">
        <w:rPr>
          <w:i w:val="0"/>
          <w:noProof/>
          <w:color w:val="auto"/>
          <w:sz w:val="24"/>
          <w:szCs w:val="24"/>
          <w:rPrChange w:id="10" w:author="Anna Belyaevskaya" w:date="2019-03-13T12:41:00Z">
            <w:rPr>
              <w:noProof/>
              <w:sz w:val="24"/>
              <w:szCs w:val="24"/>
            </w:rPr>
          </w:rPrChange>
        </w:rPr>
        <w:fldChar w:fldCharType="begin"/>
      </w:r>
      <w:r w:rsidR="00C56784" w:rsidRPr="00ED1C0E">
        <w:rPr>
          <w:i w:val="0"/>
          <w:noProof/>
          <w:color w:val="auto"/>
          <w:sz w:val="24"/>
          <w:szCs w:val="24"/>
          <w:rPrChange w:id="11" w:author="Anna Belyaevskaya" w:date="2019-03-13T12:41:00Z">
            <w:rPr>
              <w:noProof/>
              <w:sz w:val="24"/>
              <w:szCs w:val="24"/>
            </w:rPr>
          </w:rPrChange>
        </w:rPr>
        <w:instrText xml:space="preserve"> SEQ Figure \* ARABIC </w:instrText>
      </w:r>
      <w:r w:rsidR="00C56784" w:rsidRPr="00ED1C0E">
        <w:rPr>
          <w:i w:val="0"/>
          <w:noProof/>
          <w:color w:val="auto"/>
          <w:sz w:val="24"/>
          <w:szCs w:val="24"/>
          <w:rPrChange w:id="12" w:author="Anna Belyaevskaya" w:date="2019-03-13T12:41:00Z">
            <w:rPr>
              <w:noProof/>
              <w:sz w:val="24"/>
              <w:szCs w:val="24"/>
            </w:rPr>
          </w:rPrChange>
        </w:rPr>
        <w:fldChar w:fldCharType="separate"/>
      </w:r>
      <w:r w:rsidR="00332E9A" w:rsidRPr="00ED1C0E">
        <w:rPr>
          <w:i w:val="0"/>
          <w:noProof/>
          <w:color w:val="auto"/>
          <w:sz w:val="24"/>
          <w:szCs w:val="24"/>
          <w:rPrChange w:id="13" w:author="Anna Belyaevskaya" w:date="2019-03-13T12:41:00Z">
            <w:rPr>
              <w:noProof/>
              <w:sz w:val="24"/>
              <w:szCs w:val="24"/>
            </w:rPr>
          </w:rPrChange>
        </w:rPr>
        <w:t>1</w:t>
      </w:r>
      <w:r w:rsidR="00C56784" w:rsidRPr="00ED1C0E">
        <w:rPr>
          <w:i w:val="0"/>
          <w:noProof/>
          <w:color w:val="auto"/>
          <w:sz w:val="24"/>
          <w:szCs w:val="24"/>
          <w:rPrChange w:id="14" w:author="Anna Belyaevskaya" w:date="2019-03-13T12:41:00Z">
            <w:rPr>
              <w:noProof/>
              <w:sz w:val="24"/>
              <w:szCs w:val="24"/>
            </w:rPr>
          </w:rPrChange>
        </w:rPr>
        <w:fldChar w:fldCharType="end"/>
      </w:r>
      <w:ins w:id="15" w:author="Anna Belyaevskaya" w:date="2019-03-13T13:40:00Z">
        <w:r w:rsidR="009274F6">
          <w:rPr>
            <w:i w:val="0"/>
            <w:noProof/>
            <w:color w:val="auto"/>
            <w:sz w:val="24"/>
            <w:szCs w:val="24"/>
          </w:rPr>
          <w:t>A</w:t>
        </w:r>
      </w:ins>
      <w:r w:rsidR="00FD178D" w:rsidRPr="00ED1C0E">
        <w:rPr>
          <w:i w:val="0"/>
          <w:noProof/>
          <w:color w:val="auto"/>
          <w:sz w:val="24"/>
          <w:szCs w:val="24"/>
          <w:rPrChange w:id="16" w:author="Anna Belyaevskaya" w:date="2019-03-13T12:41:00Z">
            <w:rPr>
              <w:noProof/>
              <w:sz w:val="24"/>
              <w:szCs w:val="24"/>
            </w:rPr>
          </w:rPrChange>
        </w:rPr>
        <w:t xml:space="preserve">:A comparison of ONT DRS read-alignment length distributions for four col-0 </w:t>
      </w:r>
      <w:commentRangeEnd w:id="8"/>
      <w:r w:rsidR="009E16D4" w:rsidRPr="00ED1C0E">
        <w:rPr>
          <w:rStyle w:val="CommentReference"/>
          <w:i w:val="0"/>
          <w:iCs w:val="0"/>
          <w:color w:val="auto"/>
          <w:sz w:val="24"/>
          <w:szCs w:val="24"/>
          <w:rPrChange w:id="17" w:author="Anna Belyaevskaya" w:date="2019-03-13T12:41:00Z">
            <w:rPr>
              <w:rStyle w:val="CommentReference"/>
              <w:rFonts w:ascii="Ubuntu" w:hAnsi="Ubuntu"/>
              <w:i w:val="0"/>
              <w:iCs w:val="0"/>
              <w:color w:val="auto"/>
            </w:rPr>
          </w:rPrChange>
        </w:rPr>
        <w:commentReference w:id="8"/>
      </w:r>
      <w:r w:rsidR="00FD178D" w:rsidRPr="00ED1C0E">
        <w:rPr>
          <w:i w:val="0"/>
          <w:noProof/>
          <w:color w:val="auto"/>
          <w:sz w:val="24"/>
          <w:szCs w:val="24"/>
          <w:rPrChange w:id="18" w:author="Anna Belyaevskaya" w:date="2019-03-13T12:41:00Z">
            <w:rPr>
              <w:noProof/>
              <w:sz w:val="24"/>
              <w:szCs w:val="24"/>
            </w:rPr>
          </w:rPrChange>
        </w:rPr>
        <w:t>biological replicates of RNA prepared using the standard protocol (blue, upper row), two of the col-0 biological replicates prepared with a modified protocol incorporating a 5’ adapter ligation step (orange, bottom row, see Section 2.3.1), and aligned length  distributions for the mRNAs models from the two gold-standard Arabidopsis thaliana reference annotations, Araport (dark red, bottom row), and AtRTD (yellow, bottom row). Included for each panel are the total number of aligned reads (or mRNAs) and both  the maximum and median alignment lengths. We note that for the ONT datasets, the shape and peak of the distributions convolve both the length distribution of the underlying poly-A mRNA complement with their expression. By contrast, the annotation distributions only include a single copy of each mRNA model, irrespective of poly-adenylation status. Nevertheless, it is clear that the ONT DRS datasets span a large fraction of the mRNA lengths present in the annotations.</w:t>
      </w:r>
      <w:r w:rsidR="00FD178D" w:rsidRPr="00ED1C0E">
        <w:rPr>
          <w:i w:val="0"/>
          <w:color w:val="auto"/>
          <w:sz w:val="24"/>
          <w:szCs w:val="24"/>
          <w:rPrChange w:id="19" w:author="Anna Belyaevskaya" w:date="2019-03-13T12:41:00Z">
            <w:rPr>
              <w:sz w:val="24"/>
              <w:szCs w:val="24"/>
            </w:rPr>
          </w:rPrChange>
        </w:rPr>
        <w:t xml:space="preserve"> </w:t>
      </w:r>
    </w:p>
    <w:p w14:paraId="4FB1C172" w14:textId="7E46A0D5" w:rsidR="00B94AF0" w:rsidDel="008E48FE" w:rsidRDefault="00B94AF0" w:rsidP="001E1145">
      <w:pPr>
        <w:rPr>
          <w:del w:id="20" w:author="Anna Belyaevskaya" w:date="2019-03-13T12:39:00Z"/>
          <w:color w:val="4472C4" w:themeColor="accent1"/>
          <w:sz w:val="24"/>
        </w:rPr>
        <w:pPrChange w:id="21" w:author="Anna Belyaevskaya" w:date="2019-03-13T12:43:00Z">
          <w:pPr>
            <w:jc w:val="both"/>
          </w:pPr>
        </w:pPrChange>
      </w:pPr>
    </w:p>
    <w:p w14:paraId="715711B8" w14:textId="2C2ACC0C" w:rsidR="00B94AF0" w:rsidRPr="001E1145" w:rsidDel="00ED1C0E" w:rsidRDefault="00B94AF0" w:rsidP="001E1145">
      <w:pPr>
        <w:rPr>
          <w:del w:id="22" w:author="Anna Belyaevskaya" w:date="2019-03-13T12:37:00Z"/>
          <w:sz w:val="24"/>
          <w:rPrChange w:id="23" w:author="Anna Belyaevskaya" w:date="2019-03-13T12:44:00Z">
            <w:rPr>
              <w:del w:id="24" w:author="Anna Belyaevskaya" w:date="2019-03-13T12:37:00Z"/>
              <w:rFonts w:ascii="Arial" w:hAnsi="Arial" w:cs="Arial"/>
            </w:rPr>
          </w:rPrChange>
        </w:rPr>
        <w:pPrChange w:id="25" w:author="Anna Belyaevskaya" w:date="2019-03-13T12:43:00Z">
          <w:pPr>
            <w:pStyle w:val="Heading3"/>
            <w:numPr>
              <w:ilvl w:val="1"/>
              <w:numId w:val="11"/>
            </w:numPr>
            <w:spacing w:before="0"/>
            <w:ind w:left="1080" w:hanging="720"/>
          </w:pPr>
        </w:pPrChange>
      </w:pPr>
      <w:del w:id="26" w:author="Anna Belyaevskaya" w:date="2019-03-13T12:37:00Z">
        <w:r w:rsidRPr="001E1145" w:rsidDel="00ED1C0E">
          <w:rPr>
            <w:sz w:val="24"/>
            <w:rPrChange w:id="27" w:author="Anna Belyaevskaya" w:date="2019-03-13T12:44:00Z">
              <w:rPr/>
            </w:rPrChange>
          </w:rPr>
          <w:delText>ONT DRS captures the full spectrum of mRNA lengths, without requiring size selection</w:delText>
        </w:r>
      </w:del>
    </w:p>
    <w:p w14:paraId="344FC1D8" w14:textId="77777777" w:rsidR="00B94AF0" w:rsidRPr="001E1145" w:rsidDel="00ED1C0E" w:rsidRDefault="00B94AF0" w:rsidP="001E1145">
      <w:pPr>
        <w:rPr>
          <w:del w:id="28" w:author="Anna Belyaevskaya" w:date="2019-03-13T12:40:00Z"/>
          <w:sz w:val="24"/>
          <w:rPrChange w:id="29" w:author="Anna Belyaevskaya" w:date="2019-03-13T12:44:00Z">
            <w:rPr>
              <w:del w:id="30" w:author="Anna Belyaevskaya" w:date="2019-03-13T12:40:00Z"/>
            </w:rPr>
          </w:rPrChange>
        </w:rPr>
        <w:pPrChange w:id="31" w:author="Anna Belyaevskaya" w:date="2019-03-13T12:43:00Z">
          <w:pPr>
            <w:jc w:val="both"/>
          </w:pPr>
        </w:pPrChange>
      </w:pPr>
    </w:p>
    <w:p w14:paraId="311F6267" w14:textId="0F7282A6" w:rsidR="0045275E" w:rsidRPr="001E1145" w:rsidDel="008E48FE" w:rsidRDefault="00B94AF0">
      <w:pPr>
        <w:ind w:firstLine="360"/>
        <w:rPr>
          <w:del w:id="32" w:author="Anna Belyaevskaya" w:date="2019-03-13T13:42:00Z"/>
          <w:sz w:val="24"/>
          <w:rPrChange w:id="33" w:author="Anna Belyaevskaya" w:date="2019-03-13T12:44:00Z">
            <w:rPr>
              <w:del w:id="34" w:author="Anna Belyaevskaya" w:date="2019-03-13T13:42:00Z"/>
            </w:rPr>
          </w:rPrChange>
        </w:rPr>
        <w:pPrChange w:id="35" w:author="Anna Belyaevskaya" w:date="2019-03-13T12:37:00Z">
          <w:pPr>
            <w:jc w:val="both"/>
          </w:pPr>
        </w:pPrChange>
      </w:pPr>
      <w:del w:id="36" w:author="Anna Belyaevskaya" w:date="2019-03-13T12:25:00Z">
        <w:r w:rsidRPr="001E1145" w:rsidDel="000A074D">
          <w:rPr>
            <w:sz w:val="24"/>
            <w:rPrChange w:id="37" w:author="Anna Belyaevskaya" w:date="2019-03-13T12:44:00Z">
              <w:rPr/>
            </w:rPrChange>
          </w:rPr>
          <w:delText xml:space="preserve">Despite the number of RNA molecules sequenced in a MinION run varies considerably between sequencing runs, the four of the standard protocol DRS datasets from individual biological replicates show that DRS captures sequences spanning the full spectrum of the </w:delText>
        </w:r>
        <w:r w:rsidRPr="001E1145" w:rsidDel="000A074D">
          <w:rPr>
            <w:i/>
            <w:sz w:val="24"/>
            <w:rPrChange w:id="38" w:author="Anna Belyaevskaya" w:date="2019-03-13T12:44:00Z">
              <w:rPr>
                <w:i/>
              </w:rPr>
            </w:rPrChange>
          </w:rPr>
          <w:delText>Arabidopsis</w:delText>
        </w:r>
        <w:r w:rsidRPr="001E1145" w:rsidDel="000A074D">
          <w:rPr>
            <w:sz w:val="24"/>
            <w:rPrChange w:id="39" w:author="Anna Belyaevskaya" w:date="2019-03-13T12:44:00Z">
              <w:rPr/>
            </w:rPrChange>
          </w:rPr>
          <w:delText xml:space="preserve"> </w:delText>
        </w:r>
        <w:commentRangeStart w:id="40"/>
        <w:r w:rsidRPr="001E1145" w:rsidDel="000A074D">
          <w:rPr>
            <w:sz w:val="24"/>
            <w:rPrChange w:id="41" w:author="Anna Belyaevskaya" w:date="2019-03-13T12:44:00Z">
              <w:rPr/>
            </w:rPrChange>
          </w:rPr>
          <w:delText>transcriptome</w:delText>
        </w:r>
        <w:commentRangeEnd w:id="40"/>
        <w:r w:rsidR="00EC5536" w:rsidRPr="001E1145" w:rsidDel="000A074D">
          <w:rPr>
            <w:rStyle w:val="CommentReference"/>
            <w:sz w:val="24"/>
            <w:szCs w:val="24"/>
            <w:rPrChange w:id="42" w:author="Anna Belyaevskaya" w:date="2019-03-13T12:44:00Z">
              <w:rPr>
                <w:rStyle w:val="CommentReference"/>
                <w:rFonts w:ascii="Ubuntu" w:hAnsi="Ubuntu"/>
              </w:rPr>
            </w:rPrChange>
          </w:rPr>
          <w:commentReference w:id="40"/>
        </w:r>
        <w:r w:rsidRPr="001E1145" w:rsidDel="000A074D">
          <w:rPr>
            <w:sz w:val="24"/>
            <w:rPrChange w:id="43" w:author="Anna Belyaevskaya" w:date="2019-03-13T12:44:00Z">
              <w:rPr/>
            </w:rPrChange>
          </w:rPr>
          <w:delText xml:space="preserve"> (Figure 1, panel A-D, c.f. Figure 1, panel G &amp; H). </w:delText>
        </w:r>
      </w:del>
      <w:del w:id="44" w:author="Anna Belyaevskaya" w:date="2019-03-13T12:27:00Z">
        <w:r w:rsidRPr="001E1145" w:rsidDel="000A074D">
          <w:rPr>
            <w:sz w:val="24"/>
            <w:rPrChange w:id="45" w:author="Anna Belyaevskaya" w:date="2019-03-13T12:44:00Z">
              <w:rPr/>
            </w:rPrChange>
          </w:rPr>
          <w:delText xml:space="preserve">The longest read alignments in these datasets </w:delText>
        </w:r>
      </w:del>
      <w:del w:id="46" w:author="Anna Belyaevskaya" w:date="2019-03-13T12:51:00Z">
        <w:r w:rsidRPr="001E1145" w:rsidDel="00DA0E11">
          <w:rPr>
            <w:sz w:val="24"/>
            <w:rPrChange w:id="47" w:author="Anna Belyaevskaya" w:date="2019-03-13T12:44:00Z">
              <w:rPr/>
            </w:rPrChange>
          </w:rPr>
          <w:delText xml:space="preserve">are </w:delText>
        </w:r>
      </w:del>
      <w:del w:id="48" w:author="Anna Belyaevskaya" w:date="2019-03-13T13:42:00Z">
        <w:r w:rsidRPr="001E1145" w:rsidDel="008E48FE">
          <w:rPr>
            <w:sz w:val="24"/>
            <w:rPrChange w:id="49" w:author="Anna Belyaevskaya" w:date="2019-03-13T12:44:00Z">
              <w:rPr/>
            </w:rPrChange>
          </w:rPr>
          <w:delText xml:space="preserve">12,540 </w:delText>
        </w:r>
      </w:del>
      <w:del w:id="50" w:author="Anna Belyaevskaya" w:date="2019-03-13T12:29:00Z">
        <w:r w:rsidRPr="001E1145" w:rsidDel="000A074D">
          <w:rPr>
            <w:sz w:val="24"/>
            <w:rPrChange w:id="51" w:author="Anna Belyaevskaya" w:date="2019-03-13T12:44:00Z">
              <w:rPr/>
            </w:rPrChange>
          </w:rPr>
          <w:delText>&amp;</w:delText>
        </w:r>
      </w:del>
      <w:del w:id="52" w:author="Anna Belyaevskaya" w:date="2019-03-13T13:42:00Z">
        <w:r w:rsidRPr="001E1145" w:rsidDel="008E48FE">
          <w:rPr>
            <w:sz w:val="24"/>
            <w:rPrChange w:id="53" w:author="Anna Belyaevskaya" w:date="2019-03-13T12:44:00Z">
              <w:rPr/>
            </w:rPrChange>
          </w:rPr>
          <w:delText xml:space="preserve"> 12,481 kb</w:delText>
        </w:r>
      </w:del>
      <w:del w:id="54" w:author="Anna Belyaevskaya" w:date="2019-03-13T12:27:00Z">
        <w:r w:rsidRPr="001E1145" w:rsidDel="000A074D">
          <w:rPr>
            <w:sz w:val="24"/>
            <w:rPrChange w:id="55" w:author="Anna Belyaevskaya" w:date="2019-03-13T12:44:00Z">
              <w:rPr/>
            </w:rPrChange>
          </w:rPr>
          <w:delText>,</w:delText>
        </w:r>
      </w:del>
      <w:del w:id="56" w:author="Anna Belyaevskaya" w:date="2019-03-13T12:53:00Z">
        <w:r w:rsidRPr="001E1145" w:rsidDel="00DA0E11">
          <w:rPr>
            <w:sz w:val="24"/>
            <w:rPrChange w:id="57" w:author="Anna Belyaevskaya" w:date="2019-03-13T12:44:00Z">
              <w:rPr/>
            </w:rPrChange>
          </w:rPr>
          <w:delText xml:space="preserve"> align to </w:delText>
        </w:r>
      </w:del>
      <w:del w:id="58" w:author="Anna Belyaevskaya" w:date="2019-03-13T12:30:00Z">
        <w:r w:rsidRPr="001E1145" w:rsidDel="000A074D">
          <w:rPr>
            <w:sz w:val="24"/>
            <w:rPrChange w:id="59" w:author="Anna Belyaevskaya" w:date="2019-03-13T12:44:00Z">
              <w:rPr/>
            </w:rPrChange>
          </w:rPr>
          <w:delText xml:space="preserve">known genes </w:delText>
        </w:r>
      </w:del>
      <w:del w:id="60" w:author="Anna Belyaevskaya" w:date="2019-03-13T12:31:00Z">
        <w:r w:rsidRPr="001E1145" w:rsidDel="008A0994">
          <w:rPr>
            <w:sz w:val="24"/>
            <w:rPrChange w:id="61" w:author="Anna Belyaevskaya" w:date="2019-03-13T12:44:00Z">
              <w:rPr/>
            </w:rPrChange>
          </w:rPr>
          <w:delText xml:space="preserve">and </w:delText>
        </w:r>
      </w:del>
      <w:del w:id="62" w:author="Anna Belyaevskaya" w:date="2019-03-13T12:53:00Z">
        <w:r w:rsidRPr="001E1145" w:rsidDel="00DA0E11">
          <w:rPr>
            <w:sz w:val="24"/>
            <w:rPrChange w:id="63" w:author="Anna Belyaevskaya" w:date="2019-03-13T12:44:00Z">
              <w:rPr/>
            </w:rPrChange>
          </w:rPr>
          <w:delText xml:space="preserve">span </w:delText>
        </w:r>
      </w:del>
      <w:del w:id="64" w:author="Anna Belyaevskaya" w:date="2019-03-13T13:42:00Z">
        <w:r w:rsidRPr="001E1145" w:rsidDel="008E48FE">
          <w:rPr>
            <w:sz w:val="24"/>
            <w:rPrChange w:id="65" w:author="Anna Belyaevskaya" w:date="2019-03-13T12:44:00Z">
              <w:rPr/>
            </w:rPrChange>
          </w:rPr>
          <w:delText xml:space="preserve">64 </w:delText>
        </w:r>
      </w:del>
      <w:del w:id="66" w:author="Anna Belyaevskaya" w:date="2019-03-13T12:31:00Z">
        <w:r w:rsidRPr="001E1145" w:rsidDel="008A0994">
          <w:rPr>
            <w:sz w:val="24"/>
            <w:rPrChange w:id="67" w:author="Anna Belyaevskaya" w:date="2019-03-13T12:44:00Z">
              <w:rPr/>
            </w:rPrChange>
          </w:rPr>
          <w:delText>(</w:delText>
        </w:r>
      </w:del>
      <w:del w:id="68" w:author="Anna Belyaevskaya" w:date="2019-03-13T12:30:00Z">
        <w:r w:rsidRPr="001E1145" w:rsidDel="000A074D">
          <w:rPr>
            <w:sz w:val="24"/>
            <w:rPrChange w:id="69" w:author="Anna Belyaevskaya" w:date="2019-03-13T12:44:00Z">
              <w:rPr/>
            </w:rPrChange>
          </w:rPr>
          <w:delText>AT1G48090</w:delText>
        </w:r>
      </w:del>
      <w:del w:id="70" w:author="Anna Belyaevskaya" w:date="2019-03-13T12:31:00Z">
        <w:r w:rsidRPr="001E1145" w:rsidDel="008A0994">
          <w:rPr>
            <w:sz w:val="24"/>
            <w:rPrChange w:id="71" w:author="Anna Belyaevskaya" w:date="2019-03-13T12:44:00Z">
              <w:rPr/>
            </w:rPrChange>
          </w:rPr>
          <w:delText xml:space="preserve">) &amp; </w:delText>
        </w:r>
      </w:del>
      <w:del w:id="72" w:author="Anna Belyaevskaya" w:date="2019-03-13T13:42:00Z">
        <w:r w:rsidRPr="001E1145" w:rsidDel="008E48FE">
          <w:rPr>
            <w:sz w:val="24"/>
            <w:rPrChange w:id="73" w:author="Anna Belyaevskaya" w:date="2019-03-13T12:44:00Z">
              <w:rPr/>
            </w:rPrChange>
          </w:rPr>
          <w:delText xml:space="preserve">58 </w:delText>
        </w:r>
      </w:del>
      <w:del w:id="74" w:author="Anna Belyaevskaya" w:date="2019-03-13T12:31:00Z">
        <w:r w:rsidRPr="001E1145" w:rsidDel="008A0994">
          <w:rPr>
            <w:sz w:val="24"/>
            <w:rPrChange w:id="75" w:author="Anna Belyaevskaya" w:date="2019-03-13T12:44:00Z">
              <w:rPr/>
            </w:rPrChange>
          </w:rPr>
          <w:delText>(</w:delText>
        </w:r>
      </w:del>
      <w:del w:id="76" w:author="Anna Belyaevskaya" w:date="2019-03-13T12:30:00Z">
        <w:r w:rsidRPr="001E1145" w:rsidDel="000A074D">
          <w:rPr>
            <w:sz w:val="24"/>
            <w:rPrChange w:id="77" w:author="Anna Belyaevskaya" w:date="2019-03-13T12:44:00Z">
              <w:rPr/>
            </w:rPrChange>
          </w:rPr>
          <w:delText>AT1G67120</w:delText>
        </w:r>
      </w:del>
      <w:del w:id="78" w:author="Anna Belyaevskaya" w:date="2019-03-13T12:31:00Z">
        <w:r w:rsidRPr="001E1145" w:rsidDel="008A0994">
          <w:rPr>
            <w:sz w:val="24"/>
            <w:rPrChange w:id="79" w:author="Anna Belyaevskaya" w:date="2019-03-13T12:44:00Z">
              <w:rPr/>
            </w:rPrChange>
          </w:rPr>
          <w:delText xml:space="preserve">) </w:delText>
        </w:r>
      </w:del>
      <w:del w:id="80" w:author="Anna Belyaevskaya" w:date="2019-03-13T13:42:00Z">
        <w:r w:rsidRPr="001E1145" w:rsidDel="008E48FE">
          <w:rPr>
            <w:sz w:val="24"/>
            <w:rPrChange w:id="81" w:author="Anna Belyaevskaya" w:date="2019-03-13T12:44:00Z">
              <w:rPr/>
            </w:rPrChange>
          </w:rPr>
          <w:delText>exons, respectively</w:delText>
        </w:r>
      </w:del>
      <w:del w:id="82" w:author="Anna Belyaevskaya" w:date="2019-03-13T13:07:00Z">
        <w:r w:rsidRPr="001E1145" w:rsidDel="00722B5F">
          <w:rPr>
            <w:sz w:val="24"/>
            <w:rPrChange w:id="83" w:author="Anna Belyaevskaya" w:date="2019-03-13T12:44:00Z">
              <w:rPr/>
            </w:rPrChange>
          </w:rPr>
          <w:delText xml:space="preserve"> </w:delText>
        </w:r>
      </w:del>
      <w:del w:id="84" w:author="Anna Belyaevskaya" w:date="2019-03-13T12:53:00Z">
        <w:r w:rsidRPr="001E1145" w:rsidDel="00CE0A04">
          <w:rPr>
            <w:sz w:val="24"/>
            <w:rPrChange w:id="85" w:author="Anna Belyaevskaya" w:date="2019-03-13T12:44:00Z">
              <w:rPr/>
            </w:rPrChange>
          </w:rPr>
          <w:delText>(</w:delText>
        </w:r>
      </w:del>
      <w:del w:id="86" w:author="Anna Belyaevskaya" w:date="2019-03-13T12:29:00Z">
        <w:r w:rsidRPr="001E1145" w:rsidDel="000A074D">
          <w:rPr>
            <w:sz w:val="24"/>
            <w:rPrChange w:id="87" w:author="Anna Belyaevskaya" w:date="2019-03-13T12:44:00Z">
              <w:rPr/>
            </w:rPrChange>
          </w:rPr>
          <w:delText xml:space="preserve">Supp. </w:delText>
        </w:r>
      </w:del>
      <w:del w:id="88" w:author="Anna Belyaevskaya" w:date="2019-03-13T12:53:00Z">
        <w:r w:rsidRPr="001E1145" w:rsidDel="00CE0A04">
          <w:rPr>
            <w:sz w:val="24"/>
            <w:rPrChange w:id="89" w:author="Anna Belyaevskaya" w:date="2019-03-13T12:44:00Z">
              <w:rPr/>
            </w:rPrChange>
          </w:rPr>
          <w:delText>Figures 1</w:delText>
        </w:r>
      </w:del>
      <w:del w:id="90" w:author="Anna Belyaevskaya" w:date="2019-03-13T12:29:00Z">
        <w:r w:rsidRPr="001E1145" w:rsidDel="000A074D">
          <w:rPr>
            <w:sz w:val="24"/>
            <w:rPrChange w:id="91" w:author="Anna Belyaevskaya" w:date="2019-03-13T12:44:00Z">
              <w:rPr/>
            </w:rPrChange>
          </w:rPr>
          <w:delText>a &amp; 1b</w:delText>
        </w:r>
      </w:del>
      <w:del w:id="92" w:author="Anna Belyaevskaya" w:date="2019-03-13T12:53:00Z">
        <w:r w:rsidRPr="001E1145" w:rsidDel="00DA0E11">
          <w:rPr>
            <w:sz w:val="24"/>
            <w:rPrChange w:id="93" w:author="Anna Belyaevskaya" w:date="2019-03-13T12:44:00Z">
              <w:rPr/>
            </w:rPrChange>
          </w:rPr>
          <w:delText xml:space="preserve">). These </w:delText>
        </w:r>
      </w:del>
      <w:del w:id="94" w:author="Anna Belyaevskaya" w:date="2019-03-13T12:33:00Z">
        <w:r w:rsidRPr="001E1145" w:rsidDel="008A0994">
          <w:rPr>
            <w:sz w:val="24"/>
            <w:rPrChange w:id="95" w:author="Anna Belyaevskaya" w:date="2019-03-13T12:44:00Z">
              <w:rPr/>
            </w:rPrChange>
          </w:rPr>
          <w:delText xml:space="preserve">represent </w:delText>
        </w:r>
      </w:del>
      <w:del w:id="96" w:author="Anna Belyaevskaya" w:date="2019-03-13T13:42:00Z">
        <w:r w:rsidRPr="001E1145" w:rsidDel="008E48FE">
          <w:rPr>
            <w:sz w:val="24"/>
            <w:rPrChange w:id="97" w:author="Anna Belyaevskaya" w:date="2019-03-13T12:44:00Z">
              <w:rPr/>
            </w:rPrChange>
          </w:rPr>
          <w:delText xml:space="preserve">some of the longest contiguous mRNAs sequenced in </w:delText>
        </w:r>
        <w:commentRangeStart w:id="98"/>
        <w:r w:rsidRPr="001E1145" w:rsidDel="008E48FE">
          <w:rPr>
            <w:sz w:val="24"/>
            <w:rPrChange w:id="99" w:author="Anna Belyaevskaya" w:date="2019-03-13T12:44:00Z">
              <w:rPr/>
            </w:rPrChange>
          </w:rPr>
          <w:delText>Arabidopsis</w:delText>
        </w:r>
        <w:commentRangeEnd w:id="98"/>
        <w:r w:rsidR="00CE0A04" w:rsidDel="008E48FE">
          <w:rPr>
            <w:rStyle w:val="CommentReference"/>
            <w:rFonts w:ascii="Ubuntu" w:hAnsi="Ubuntu"/>
          </w:rPr>
          <w:commentReference w:id="98"/>
        </w:r>
      </w:del>
      <w:commentRangeStart w:id="100"/>
      <w:del w:id="101" w:author="Anna Belyaevskaya" w:date="2019-03-13T12:33:00Z">
        <w:r w:rsidRPr="001E1145" w:rsidDel="008A0994">
          <w:rPr>
            <w:sz w:val="24"/>
            <w:rPrChange w:id="102" w:author="Anna Belyaevskaya" w:date="2019-03-13T12:44:00Z">
              <w:rPr/>
            </w:rPrChange>
          </w:rPr>
          <w:delText xml:space="preserve"> </w:delText>
        </w:r>
        <w:r w:rsidRPr="001E1145" w:rsidDel="008A0994">
          <w:rPr>
            <w:sz w:val="24"/>
            <w:highlight w:val="green"/>
            <w:rPrChange w:id="103" w:author="Anna Belyaevskaya" w:date="2019-03-13T12:44:00Z">
              <w:rPr/>
            </w:rPrChange>
          </w:rPr>
          <w:delText xml:space="preserve">and they originate from some of the longest transcript models in the existing annotations (the number of transcripts &gt;12.5kb in Araport is 18 and in </w:delText>
        </w:r>
      </w:del>
      <w:del w:id="104" w:author="Anna Belyaevskaya" w:date="2019-03-13T12:21:00Z">
        <w:r w:rsidRPr="001E1145" w:rsidDel="009E16D4">
          <w:rPr>
            <w:sz w:val="24"/>
            <w:highlight w:val="green"/>
            <w:rPrChange w:id="105" w:author="Anna Belyaevskaya" w:date="2019-03-13T12:44:00Z">
              <w:rPr/>
            </w:rPrChange>
          </w:rPr>
          <w:delText>a</w:delText>
        </w:r>
      </w:del>
      <w:del w:id="106" w:author="Anna Belyaevskaya" w:date="2019-03-13T12:33:00Z">
        <w:r w:rsidRPr="001E1145" w:rsidDel="008A0994">
          <w:rPr>
            <w:sz w:val="24"/>
            <w:highlight w:val="green"/>
            <w:rPrChange w:id="107" w:author="Anna Belyaevskaya" w:date="2019-03-13T12:44:00Z">
              <w:rPr/>
            </w:rPrChange>
          </w:rPr>
          <w:delText xml:space="preserve">tRTD is 31). </w:delText>
        </w:r>
      </w:del>
      <w:del w:id="108" w:author="Anna Belyaevskaya" w:date="2019-03-13T13:42:00Z">
        <w:r w:rsidRPr="001E1145" w:rsidDel="008E48FE">
          <w:rPr>
            <w:sz w:val="24"/>
            <w:highlight w:val="green"/>
            <w:rPrChange w:id="109" w:author="Anna Belyaevskaya" w:date="2019-03-13T12:44:00Z">
              <w:rPr/>
            </w:rPrChange>
          </w:rPr>
          <w:delText xml:space="preserve">The median read length for the datasets is considerably less than the median transcript length in the </w:delText>
        </w:r>
        <w:commentRangeStart w:id="110"/>
        <w:r w:rsidRPr="001E1145" w:rsidDel="008E48FE">
          <w:rPr>
            <w:sz w:val="24"/>
            <w:highlight w:val="green"/>
            <w:rPrChange w:id="111" w:author="Anna Belyaevskaya" w:date="2019-03-13T12:44:00Z">
              <w:rPr/>
            </w:rPrChange>
          </w:rPr>
          <w:delText xml:space="preserve">gold-standard </w:delText>
        </w:r>
        <w:commentRangeEnd w:id="110"/>
        <w:r w:rsidR="009E16D4" w:rsidRPr="001E1145" w:rsidDel="008E48FE">
          <w:rPr>
            <w:rStyle w:val="CommentReference"/>
            <w:sz w:val="24"/>
            <w:szCs w:val="24"/>
            <w:highlight w:val="green"/>
            <w:rPrChange w:id="112" w:author="Anna Belyaevskaya" w:date="2019-03-13T12:44:00Z">
              <w:rPr>
                <w:rStyle w:val="CommentReference"/>
                <w:rFonts w:ascii="Ubuntu" w:hAnsi="Ubuntu"/>
              </w:rPr>
            </w:rPrChange>
          </w:rPr>
          <w:commentReference w:id="110"/>
        </w:r>
        <w:r w:rsidRPr="001E1145" w:rsidDel="008E48FE">
          <w:rPr>
            <w:sz w:val="24"/>
            <w:highlight w:val="green"/>
            <w:rPrChange w:id="113" w:author="Anna Belyaevskaya" w:date="2019-03-13T12:44:00Z">
              <w:rPr/>
            </w:rPrChange>
          </w:rPr>
          <w:delText>annotation (~850bp c.f. 1600 bp), however the read length median confounds the distribution of underlying mRNa lengths with their expression level so a direct comparison of these number is not informative without collapsing the reads to transcript models. To date, there is no published method for doing this with DRS data, in part because of the uses we discuss in later sections of this paper.</w:delText>
        </w:r>
        <w:commentRangeEnd w:id="100"/>
        <w:r w:rsidR="008A0994" w:rsidRPr="001E1145" w:rsidDel="008E48FE">
          <w:rPr>
            <w:rStyle w:val="CommentReference"/>
            <w:sz w:val="24"/>
            <w:szCs w:val="24"/>
            <w:highlight w:val="green"/>
            <w:rPrChange w:id="114" w:author="Anna Belyaevskaya" w:date="2019-03-13T12:44:00Z">
              <w:rPr>
                <w:rStyle w:val="CommentReference"/>
                <w:rFonts w:ascii="Ubuntu" w:hAnsi="Ubuntu"/>
              </w:rPr>
            </w:rPrChange>
          </w:rPr>
          <w:commentReference w:id="100"/>
        </w:r>
      </w:del>
    </w:p>
    <w:p w14:paraId="7D90E1ED" w14:textId="370AE682" w:rsidR="0045275E" w:rsidRPr="001E1145" w:rsidDel="00ED1C0E" w:rsidRDefault="0045275E">
      <w:pPr>
        <w:rPr>
          <w:del w:id="115" w:author="Anna Belyaevskaya" w:date="2019-03-13T12:36:00Z"/>
          <w:sz w:val="24"/>
          <w:rPrChange w:id="116" w:author="Anna Belyaevskaya" w:date="2019-03-13T12:44:00Z">
            <w:rPr>
              <w:del w:id="117" w:author="Anna Belyaevskaya" w:date="2019-03-13T12:36:00Z"/>
            </w:rPr>
          </w:rPrChange>
        </w:rPr>
        <w:pPrChange w:id="118" w:author="Anna Belyaevskaya" w:date="2019-03-13T12:23:00Z">
          <w:pPr>
            <w:jc w:val="both"/>
          </w:pPr>
        </w:pPrChange>
      </w:pPr>
    </w:p>
    <w:p w14:paraId="242DEEC9" w14:textId="09F95A74" w:rsidR="00180334" w:rsidRPr="001E1145" w:rsidDel="00ED1C0E" w:rsidRDefault="00180334">
      <w:pPr>
        <w:pStyle w:val="Heading3"/>
        <w:numPr>
          <w:ilvl w:val="1"/>
          <w:numId w:val="11"/>
        </w:numPr>
        <w:spacing w:before="0"/>
        <w:rPr>
          <w:del w:id="119" w:author="Anna Belyaevskaya" w:date="2019-03-13T12:36:00Z"/>
          <w:rFonts w:ascii="Arial" w:hAnsi="Arial" w:cs="Arial"/>
          <w:color w:val="auto"/>
          <w:sz w:val="24"/>
          <w:rPrChange w:id="120" w:author="Anna Belyaevskaya" w:date="2019-03-13T12:44:00Z">
            <w:rPr>
              <w:del w:id="121" w:author="Anna Belyaevskaya" w:date="2019-03-13T12:36:00Z"/>
              <w:rFonts w:ascii="Arial" w:hAnsi="Arial" w:cs="Arial"/>
            </w:rPr>
          </w:rPrChange>
        </w:rPr>
      </w:pPr>
      <w:del w:id="122" w:author="Anna Belyaevskaya" w:date="2019-03-13T12:36:00Z">
        <w:r w:rsidRPr="001E1145" w:rsidDel="00ED1C0E">
          <w:rPr>
            <w:rFonts w:ascii="Arial" w:hAnsi="Arial" w:cs="Arial"/>
            <w:color w:val="auto"/>
            <w:sz w:val="24"/>
            <w:rPrChange w:id="123" w:author="Anna Belyaevskaya" w:date="2019-03-13T12:44:00Z">
              <w:rPr/>
            </w:rPrChange>
          </w:rPr>
          <w:delText>Sequencing and alignment accuracy</w:delText>
        </w:r>
      </w:del>
    </w:p>
    <w:p w14:paraId="266407DA" w14:textId="3E0FCC0A" w:rsidR="00180334" w:rsidRPr="001E1145" w:rsidDel="00ED1C0E" w:rsidRDefault="00180334">
      <w:pPr>
        <w:rPr>
          <w:del w:id="124" w:author="Anna Belyaevskaya" w:date="2019-03-13T12:36:00Z"/>
          <w:sz w:val="24"/>
          <w:rPrChange w:id="125" w:author="Anna Belyaevskaya" w:date="2019-03-13T12:44:00Z">
            <w:rPr>
              <w:del w:id="126" w:author="Anna Belyaevskaya" w:date="2019-03-13T12:36:00Z"/>
            </w:rPr>
          </w:rPrChange>
        </w:rPr>
      </w:pPr>
    </w:p>
    <w:p w14:paraId="09B70A07" w14:textId="5DADCC38" w:rsidR="00180334" w:rsidRPr="001E1145" w:rsidDel="008E48FE" w:rsidRDefault="00180334" w:rsidP="001E1145">
      <w:pPr>
        <w:rPr>
          <w:del w:id="127" w:author="Anna Belyaevskaya" w:date="2019-03-13T13:42:00Z"/>
          <w:rFonts w:eastAsiaTheme="majorEastAsia"/>
          <w:sz w:val="24"/>
          <w:rPrChange w:id="128" w:author="Anna Belyaevskaya" w:date="2019-03-13T12:44:00Z">
            <w:rPr>
              <w:del w:id="129" w:author="Anna Belyaevskaya" w:date="2019-03-13T13:42:00Z"/>
              <w:rFonts w:eastAsiaTheme="majorEastAsia"/>
              <w:color w:val="1F3763" w:themeColor="accent1" w:themeShade="7F"/>
            </w:rPr>
          </w:rPrChange>
        </w:rPr>
        <w:pPrChange w:id="130" w:author="Anna Belyaevskaya" w:date="2019-03-13T12:47:00Z">
          <w:pPr>
            <w:jc w:val="both"/>
          </w:pPr>
        </w:pPrChange>
      </w:pPr>
      <w:del w:id="131" w:author="Anna Belyaevskaya" w:date="2019-03-13T12:47:00Z">
        <w:r w:rsidRPr="001E1145" w:rsidDel="001E1145">
          <w:rPr>
            <w:rFonts w:eastAsiaTheme="majorEastAsia"/>
            <w:sz w:val="24"/>
            <w:rPrChange w:id="132" w:author="Anna Belyaevskaya" w:date="2019-03-13T12:44:00Z">
              <w:rPr>
                <w:rFonts w:eastAsiaTheme="majorEastAsia"/>
                <w:color w:val="1F3763" w:themeColor="accent1" w:themeShade="7F"/>
              </w:rPr>
            </w:rPrChange>
          </w:rPr>
          <w:delText xml:space="preserve">Each of our datasets includes the </w:delText>
        </w:r>
      </w:del>
      <w:del w:id="133" w:author="Anna Belyaevskaya" w:date="2019-03-13T13:42:00Z">
        <w:r w:rsidRPr="001E1145" w:rsidDel="008E48FE">
          <w:rPr>
            <w:rFonts w:eastAsiaTheme="majorEastAsia"/>
            <w:sz w:val="24"/>
            <w:rPrChange w:id="134" w:author="Anna Belyaevskaya" w:date="2019-03-13T12:44:00Z">
              <w:rPr>
                <w:rFonts w:eastAsiaTheme="majorEastAsia"/>
                <w:color w:val="1F3763" w:themeColor="accent1" w:themeShade="7F"/>
              </w:rPr>
            </w:rPrChange>
          </w:rPr>
          <w:delText xml:space="preserve">ERCC spike-ins </w:delText>
        </w:r>
        <w:r w:rsidRPr="001E1145" w:rsidDel="008E48FE">
          <w:rPr>
            <w:rFonts w:eastAsiaTheme="majorEastAsia"/>
            <w:sz w:val="24"/>
            <w:rPrChange w:id="135" w:author="Anna Belyaevskaya" w:date="2019-03-13T12:44:00Z">
              <w:rPr>
                <w:rFonts w:eastAsiaTheme="majorEastAsia"/>
                <w:color w:val="1F3763" w:themeColor="accent1" w:themeShade="7F"/>
              </w:rPr>
            </w:rPrChange>
          </w:rPr>
          <w:fldChar w:fldCharType="begin"/>
        </w:r>
        <w:r w:rsidR="00520281" w:rsidRPr="001E1145" w:rsidDel="008E48FE">
          <w:rPr>
            <w:rFonts w:eastAsiaTheme="majorEastAsia"/>
            <w:sz w:val="24"/>
            <w:rPrChange w:id="136" w:author="Anna Belyaevskaya" w:date="2019-03-13T12:44:00Z">
              <w:rPr>
                <w:rFonts w:eastAsiaTheme="majorEastAsia"/>
                <w:color w:val="1F3763" w:themeColor="accent1" w:themeShade="7F"/>
              </w:rPr>
            </w:rPrChange>
          </w:rPr>
          <w:delInstrText xml:space="preserve"> ADDIN EN.CITE &lt;EndNote&gt;&lt;Cite&gt;&lt;Author&gt;Jiang&lt;/Author&gt;&lt;Year&gt;2011&lt;/Year&gt;&lt;RecNum&gt;287&lt;/RecNum&gt;&lt;DisplayText&gt;[8]&lt;/DisplayText&gt;&lt;record&gt;&lt;rec-number&gt;287&lt;/rec-number&gt;&lt;foreign-keys&gt;&lt;key app="EN" db-id="xssft9txgdvp5dearv65fpw0azv5xwswd5fa" timestamp="1548173239"&gt;287&lt;/key&gt;&lt;/foreign-keys&gt;&lt;ref-type name="Journal Article"&gt;17&lt;/ref-type&gt;&lt;contributors&gt;&lt;authors&gt;&lt;author&gt;Jiang, L.&lt;/author&gt;&lt;author&gt;Schlesinger, F.&lt;/author&gt;&lt;author&gt;Davis, C. A.&lt;/author&gt;&lt;author&gt;Zhang, Y.&lt;/author&gt;&lt;author&gt;Li, R.&lt;/author&gt;&lt;author&gt;Salit, M.&lt;/author&gt;&lt;author&gt;Gingeras, T. R.&lt;/author&gt;&lt;author&gt;Oliver, B.&lt;/author&gt;&lt;/authors&gt;&lt;/contributors&gt;&lt;auth-address&gt;Section of Developmental Genomics, Laboratory of Cellular and Developmental Biology, National Institute of Diabetes and Digestive and Kidney Diseases, National Institutes of Health, Bethesda, MD 20892, USA.&lt;/auth-address&gt;&lt;titles&gt;&lt;title&gt;Synthetic spike-in standards for RNA-seq experiments&lt;/title&gt;&lt;secondary-title&gt;Genome Res&lt;/secondary-title&gt;&lt;/titles&gt;&lt;periodical&gt;&lt;full-title&gt;Genome research&lt;/full-title&gt;&lt;abbr-1&gt;Genome Res&lt;/abbr-1&gt;&lt;/periodical&gt;&lt;pages&gt;1543-51&lt;/pages&gt;&lt;volume&gt;21&lt;/volume&gt;&lt;number&gt;9&lt;/number&gt;&lt;edition&gt;2011/08/06&lt;/edition&gt;&lt;keywords&gt;&lt;keyword&gt;Animals&lt;/keyword&gt;&lt;keyword&gt;Bias&lt;/keyword&gt;&lt;keyword&gt;Gene Expression Profiling&lt;/keyword&gt;&lt;keyword&gt;Gene Library&lt;/keyword&gt;&lt;keyword&gt;High-Throughput Nucleotide Sequencing/standards&lt;/keyword&gt;&lt;keyword&gt;Humans&lt;/keyword&gt;&lt;keyword&gt;Quality Control&lt;/keyword&gt;&lt;keyword&gt;RNA/*chemistry&lt;/keyword&gt;&lt;keyword&gt;Reproducibility of Results&lt;/keyword&gt;&lt;keyword&gt;Sensitivity and Specificity&lt;/keyword&gt;&lt;keyword&gt;Sequence Analysis, RNA/*standards&lt;/keyword&gt;&lt;/keywords&gt;&lt;dates&gt;&lt;year&gt;2011&lt;/year&gt;&lt;pub-dates&gt;&lt;date&gt;Sep&lt;/date&gt;&lt;/pub-dates&gt;&lt;/dates&gt;&lt;isbn&gt;1549-5469 (Electronic)&amp;#xD;1088-9051 (Linking)&lt;/isbn&gt;&lt;accession-num&gt;21816910&lt;/accession-num&gt;&lt;urls&gt;&lt;related-urls&gt;&lt;url&gt;https://www.ncbi.nlm.nih.gov/pubmed/21816910&lt;/url&gt;&lt;/related-urls&gt;&lt;/urls&gt;&lt;custom2&gt;PMC3166838&lt;/custom2&gt;&lt;electronic-resource-num&gt;10.1101/gr.121095.111&lt;/electronic-resource-num&gt;&lt;/record&gt;&lt;/Cite&gt;&lt;/EndNote&gt;</w:delInstrText>
        </w:r>
        <w:r w:rsidRPr="001E1145" w:rsidDel="008E48FE">
          <w:rPr>
            <w:rFonts w:eastAsiaTheme="majorEastAsia"/>
            <w:sz w:val="24"/>
            <w:rPrChange w:id="137" w:author="Anna Belyaevskaya" w:date="2019-03-13T12:44:00Z">
              <w:rPr>
                <w:rFonts w:eastAsiaTheme="majorEastAsia"/>
                <w:color w:val="1F3763" w:themeColor="accent1" w:themeShade="7F"/>
              </w:rPr>
            </w:rPrChange>
          </w:rPr>
          <w:fldChar w:fldCharType="separate"/>
        </w:r>
        <w:r w:rsidR="00520281" w:rsidRPr="001E1145" w:rsidDel="008E48FE">
          <w:rPr>
            <w:rFonts w:eastAsiaTheme="majorEastAsia"/>
            <w:noProof/>
            <w:sz w:val="24"/>
            <w:rPrChange w:id="138" w:author="Anna Belyaevskaya" w:date="2019-03-13T12:44:00Z">
              <w:rPr>
                <w:rFonts w:eastAsiaTheme="majorEastAsia"/>
                <w:noProof/>
                <w:color w:val="1F3763" w:themeColor="accent1" w:themeShade="7F"/>
              </w:rPr>
            </w:rPrChange>
          </w:rPr>
          <w:delText>[8]</w:delText>
        </w:r>
        <w:r w:rsidRPr="001E1145" w:rsidDel="008E48FE">
          <w:rPr>
            <w:rFonts w:eastAsiaTheme="majorEastAsia"/>
            <w:sz w:val="24"/>
            <w:rPrChange w:id="139" w:author="Anna Belyaevskaya" w:date="2019-03-13T12:44:00Z">
              <w:rPr>
                <w:rFonts w:eastAsiaTheme="majorEastAsia"/>
                <w:color w:val="1F3763" w:themeColor="accent1" w:themeShade="7F"/>
              </w:rPr>
            </w:rPrChange>
          </w:rPr>
          <w:fldChar w:fldCharType="end"/>
        </w:r>
      </w:del>
      <w:del w:id="140" w:author="Anna Belyaevskaya" w:date="2019-03-13T12:48:00Z">
        <w:r w:rsidRPr="001E1145" w:rsidDel="00DA0E11">
          <w:rPr>
            <w:rFonts w:eastAsiaTheme="majorEastAsia"/>
            <w:sz w:val="24"/>
            <w:rPrChange w:id="141" w:author="Anna Belyaevskaya" w:date="2019-03-13T12:44:00Z">
              <w:rPr>
                <w:rFonts w:eastAsiaTheme="majorEastAsia"/>
                <w:color w:val="1F3763" w:themeColor="accent1" w:themeShade="7F"/>
              </w:rPr>
            </w:rPrChange>
          </w:rPr>
          <w:delText xml:space="preserve">, </w:delText>
        </w:r>
      </w:del>
      <w:del w:id="142" w:author="Anna Belyaevskaya" w:date="2019-03-13T12:45:00Z">
        <w:r w:rsidRPr="001E1145" w:rsidDel="001E1145">
          <w:rPr>
            <w:rFonts w:eastAsiaTheme="majorEastAsia"/>
            <w:sz w:val="24"/>
            <w:rPrChange w:id="143" w:author="Anna Belyaevskaya" w:date="2019-03-13T12:44:00Z">
              <w:rPr>
                <w:rFonts w:eastAsiaTheme="majorEastAsia"/>
                <w:color w:val="1F3763" w:themeColor="accent1" w:themeShade="7F"/>
              </w:rPr>
            </w:rPrChange>
          </w:rPr>
          <w:delText xml:space="preserve">a set of </w:delText>
        </w:r>
      </w:del>
      <w:del w:id="144" w:author="Anna Belyaevskaya" w:date="2019-03-13T13:42:00Z">
        <w:r w:rsidRPr="001E1145" w:rsidDel="008E48FE">
          <w:rPr>
            <w:rFonts w:eastAsiaTheme="majorEastAsia"/>
            <w:sz w:val="24"/>
            <w:rPrChange w:id="145" w:author="Anna Belyaevskaya" w:date="2019-03-13T12:44:00Z">
              <w:rPr>
                <w:rFonts w:eastAsiaTheme="majorEastAsia"/>
                <w:color w:val="1F3763" w:themeColor="accent1" w:themeShade="7F"/>
              </w:rPr>
            </w:rPrChange>
          </w:rPr>
          <w:delText xml:space="preserve">92 </w:delText>
        </w:r>
      </w:del>
      <w:del w:id="146" w:author="Anna Belyaevskaya" w:date="2019-03-13T12:44:00Z">
        <w:r w:rsidRPr="001E1145" w:rsidDel="001E1145">
          <w:rPr>
            <w:rFonts w:eastAsiaTheme="majorEastAsia"/>
            <w:sz w:val="24"/>
            <w:rPrChange w:id="147" w:author="Anna Belyaevskaya" w:date="2019-03-13T12:44:00Z">
              <w:rPr>
                <w:rFonts w:eastAsiaTheme="majorEastAsia"/>
                <w:color w:val="1F3763" w:themeColor="accent1" w:themeShade="7F"/>
              </w:rPr>
            </w:rPrChange>
          </w:rPr>
          <w:delText>artificial RNA molecules designed by the ERCC consortium to</w:delText>
        </w:r>
      </w:del>
      <w:del w:id="148" w:author="Anna Belyaevskaya" w:date="2019-03-13T12:48:00Z">
        <w:r w:rsidRPr="001E1145" w:rsidDel="00DA0E11">
          <w:rPr>
            <w:rFonts w:eastAsiaTheme="majorEastAsia"/>
            <w:sz w:val="24"/>
            <w:rPrChange w:id="149" w:author="Anna Belyaevskaya" w:date="2019-03-13T12:44:00Z">
              <w:rPr>
                <w:rFonts w:eastAsiaTheme="majorEastAsia"/>
                <w:color w:val="1F3763" w:themeColor="accent1" w:themeShade="7F"/>
              </w:rPr>
            </w:rPrChange>
          </w:rPr>
          <w:delText xml:space="preserve"> mimic</w:delText>
        </w:r>
      </w:del>
      <w:del w:id="150" w:author="Anna Belyaevskaya" w:date="2019-03-13T12:44:00Z">
        <w:r w:rsidRPr="001E1145" w:rsidDel="001E1145">
          <w:rPr>
            <w:rFonts w:eastAsiaTheme="majorEastAsia"/>
            <w:sz w:val="24"/>
            <w:rPrChange w:id="151" w:author="Anna Belyaevskaya" w:date="2019-03-13T12:44:00Z">
              <w:rPr>
                <w:rFonts w:eastAsiaTheme="majorEastAsia"/>
                <w:color w:val="1F3763" w:themeColor="accent1" w:themeShade="7F"/>
              </w:rPr>
            </w:rPrChange>
          </w:rPr>
          <w:delText xml:space="preserve"> the</w:delText>
        </w:r>
      </w:del>
      <w:del w:id="152" w:author="Anna Belyaevskaya" w:date="2019-03-13T12:48:00Z">
        <w:r w:rsidRPr="001E1145" w:rsidDel="00DA0E11">
          <w:rPr>
            <w:rFonts w:eastAsiaTheme="majorEastAsia"/>
            <w:sz w:val="24"/>
            <w:rPrChange w:id="153" w:author="Anna Belyaevskaya" w:date="2019-03-13T12:44:00Z">
              <w:rPr>
                <w:rFonts w:eastAsiaTheme="majorEastAsia"/>
                <w:color w:val="1F3763" w:themeColor="accent1" w:themeShade="7F"/>
              </w:rPr>
            </w:rPrChange>
          </w:rPr>
          <w:delText xml:space="preserve"> characteristics of eukaryotic mRNAs</w:delText>
        </w:r>
      </w:del>
      <w:del w:id="154" w:author="Anna Belyaevskaya" w:date="2019-03-13T12:44:00Z">
        <w:r w:rsidRPr="001E1145" w:rsidDel="001E1145">
          <w:rPr>
            <w:rFonts w:eastAsiaTheme="majorEastAsia"/>
            <w:sz w:val="24"/>
            <w:rPrChange w:id="155" w:author="Anna Belyaevskaya" w:date="2019-03-13T12:44:00Z">
              <w:rPr>
                <w:rFonts w:eastAsiaTheme="majorEastAsia"/>
                <w:color w:val="1F3763" w:themeColor="accent1" w:themeShade="7F"/>
              </w:rPr>
            </w:rPrChange>
          </w:rPr>
          <w:delText>, while being unique and distinct from them across a wide range of species. The</w:delText>
        </w:r>
      </w:del>
      <w:del w:id="156" w:author="Anna Belyaevskaya" w:date="2019-03-13T12:48:00Z">
        <w:r w:rsidRPr="001E1145" w:rsidDel="00DA0E11">
          <w:rPr>
            <w:rFonts w:eastAsiaTheme="majorEastAsia"/>
            <w:sz w:val="24"/>
            <w:rPrChange w:id="157" w:author="Anna Belyaevskaya" w:date="2019-03-13T12:44:00Z">
              <w:rPr>
                <w:rFonts w:eastAsiaTheme="majorEastAsia"/>
                <w:color w:val="1F3763" w:themeColor="accent1" w:themeShade="7F"/>
              </w:rPr>
            </w:rPrChange>
          </w:rPr>
          <w:delText xml:space="preserve"> spike-ins </w:delText>
        </w:r>
      </w:del>
      <w:del w:id="158" w:author="Anna Belyaevskaya" w:date="2019-03-13T13:42:00Z">
        <w:r w:rsidRPr="001E1145" w:rsidDel="008E48FE">
          <w:rPr>
            <w:rFonts w:eastAsiaTheme="majorEastAsia"/>
            <w:sz w:val="24"/>
            <w:rPrChange w:id="159" w:author="Anna Belyaevskaya" w:date="2019-03-13T12:44:00Z">
              <w:rPr>
                <w:rFonts w:eastAsiaTheme="majorEastAsia"/>
                <w:color w:val="1F3763" w:themeColor="accent1" w:themeShade="7F"/>
              </w:rPr>
            </w:rPrChange>
          </w:rPr>
          <w:delText>range in length</w:delText>
        </w:r>
      </w:del>
      <w:del w:id="160" w:author="Anna Belyaevskaya" w:date="2019-03-13T12:46:00Z">
        <w:r w:rsidRPr="001E1145" w:rsidDel="001E1145">
          <w:rPr>
            <w:rFonts w:eastAsiaTheme="majorEastAsia"/>
            <w:sz w:val="24"/>
            <w:rPrChange w:id="161" w:author="Anna Belyaevskaya" w:date="2019-03-13T12:44:00Z">
              <w:rPr>
                <w:rFonts w:eastAsiaTheme="majorEastAsia"/>
                <w:color w:val="1F3763" w:themeColor="accent1" w:themeShade="7F"/>
              </w:rPr>
            </w:rPrChange>
          </w:rPr>
          <w:delText xml:space="preserve"> from 273-2022bp</w:delText>
        </w:r>
      </w:del>
      <w:del w:id="162" w:author="Anna Belyaevskaya" w:date="2019-03-13T12:45:00Z">
        <w:r w:rsidRPr="001E1145" w:rsidDel="001E1145">
          <w:rPr>
            <w:rFonts w:eastAsiaTheme="majorEastAsia"/>
            <w:sz w:val="24"/>
            <w:rPrChange w:id="163" w:author="Anna Belyaevskaya" w:date="2019-03-13T12:44:00Z">
              <w:rPr>
                <w:rFonts w:eastAsiaTheme="majorEastAsia"/>
                <w:color w:val="1F3763" w:themeColor="accent1" w:themeShade="7F"/>
              </w:rPr>
            </w:rPrChange>
          </w:rPr>
          <w:delText xml:space="preserve">, have a GC content ranging from </w:delText>
        </w:r>
      </w:del>
      <w:del w:id="164" w:author="Anna Belyaevskaya" w:date="2019-03-13T12:46:00Z">
        <w:r w:rsidRPr="001E1145" w:rsidDel="001E1145">
          <w:rPr>
            <w:rFonts w:eastAsiaTheme="majorEastAsia"/>
            <w:sz w:val="24"/>
            <w:rPrChange w:id="165" w:author="Anna Belyaevskaya" w:date="2019-03-13T12:44:00Z">
              <w:rPr>
                <w:rFonts w:eastAsiaTheme="majorEastAsia"/>
                <w:color w:val="1F3763" w:themeColor="accent1" w:themeShade="7F"/>
              </w:rPr>
            </w:rPrChange>
          </w:rPr>
          <w:delText>30</w:delText>
        </w:r>
      </w:del>
      <w:del w:id="166" w:author="Anna Belyaevskaya" w:date="2019-03-13T12:45:00Z">
        <w:r w:rsidRPr="001E1145" w:rsidDel="001E1145">
          <w:rPr>
            <w:rFonts w:eastAsiaTheme="majorEastAsia"/>
            <w:sz w:val="24"/>
            <w:rPrChange w:id="167" w:author="Anna Belyaevskaya" w:date="2019-03-13T12:44:00Z">
              <w:rPr>
                <w:rFonts w:eastAsiaTheme="majorEastAsia"/>
                <w:color w:val="1F3763" w:themeColor="accent1" w:themeShade="7F"/>
              </w:rPr>
            </w:rPrChange>
          </w:rPr>
          <w:delText>-</w:delText>
        </w:r>
      </w:del>
      <w:del w:id="168" w:author="Anna Belyaevskaya" w:date="2019-03-13T12:46:00Z">
        <w:r w:rsidRPr="001E1145" w:rsidDel="001E1145">
          <w:rPr>
            <w:rFonts w:eastAsiaTheme="majorEastAsia"/>
            <w:sz w:val="24"/>
            <w:rPrChange w:id="169" w:author="Anna Belyaevskaya" w:date="2019-03-13T12:44:00Z">
              <w:rPr>
                <w:rFonts w:eastAsiaTheme="majorEastAsia"/>
                <w:color w:val="1F3763" w:themeColor="accent1" w:themeShade="7F"/>
              </w:rPr>
            </w:rPrChange>
          </w:rPr>
          <w:delText>53%</w:delText>
        </w:r>
      </w:del>
      <w:del w:id="170" w:author="Anna Belyaevskaya" w:date="2019-03-13T12:45:00Z">
        <w:r w:rsidRPr="001E1145" w:rsidDel="001E1145">
          <w:rPr>
            <w:rFonts w:eastAsiaTheme="majorEastAsia"/>
            <w:sz w:val="24"/>
            <w:rPrChange w:id="171" w:author="Anna Belyaevskaya" w:date="2019-03-13T12:44:00Z">
              <w:rPr>
                <w:rFonts w:eastAsiaTheme="majorEastAsia"/>
                <w:color w:val="1F3763" w:themeColor="accent1" w:themeShade="7F"/>
              </w:rPr>
            </w:rPrChange>
          </w:rPr>
          <w:delText>, and are included in the kit with a range of concentrations that covers more than six orders of magnitude</w:delText>
        </w:r>
      </w:del>
      <w:del w:id="172" w:author="Anna Belyaevskaya" w:date="2019-03-13T12:46:00Z">
        <w:r w:rsidRPr="001E1145" w:rsidDel="001E1145">
          <w:rPr>
            <w:rFonts w:eastAsiaTheme="majorEastAsia"/>
            <w:sz w:val="24"/>
            <w:rPrChange w:id="173" w:author="Anna Belyaevskaya" w:date="2019-03-13T12:44:00Z">
              <w:rPr>
                <w:rFonts w:eastAsiaTheme="majorEastAsia"/>
                <w:color w:val="1F3763" w:themeColor="accent1" w:themeShade="7F"/>
              </w:rPr>
            </w:rPrChange>
          </w:rPr>
          <w:delText xml:space="preserve">. </w:delText>
        </w:r>
      </w:del>
      <w:del w:id="174" w:author="Anna Belyaevskaya" w:date="2019-03-13T12:47:00Z">
        <w:r w:rsidRPr="001E1145" w:rsidDel="001E1145">
          <w:rPr>
            <w:rFonts w:eastAsiaTheme="majorEastAsia"/>
            <w:sz w:val="24"/>
            <w:rPrChange w:id="175" w:author="Anna Belyaevskaya" w:date="2019-03-13T12:44:00Z">
              <w:rPr>
                <w:rFonts w:eastAsiaTheme="majorEastAsia"/>
                <w:color w:val="1F3763" w:themeColor="accent1" w:themeShade="7F"/>
              </w:rPr>
            </w:rPrChange>
          </w:rPr>
          <w:delText>W</w:delText>
        </w:r>
        <w:r w:rsidR="004870DB" w:rsidRPr="001E1145" w:rsidDel="001E1145">
          <w:rPr>
            <w:rFonts w:eastAsiaTheme="majorEastAsia"/>
            <w:sz w:val="24"/>
            <w:rPrChange w:id="176" w:author="Anna Belyaevskaya" w:date="2019-03-13T12:44:00Z">
              <w:rPr>
                <w:rFonts w:eastAsiaTheme="majorEastAsia"/>
                <w:color w:val="1F3763" w:themeColor="accent1" w:themeShade="7F"/>
              </w:rPr>
            </w:rPrChange>
          </w:rPr>
          <w:delText>e</w:delText>
        </w:r>
        <w:r w:rsidRPr="001E1145" w:rsidDel="001E1145">
          <w:rPr>
            <w:rFonts w:eastAsiaTheme="majorEastAsia"/>
            <w:sz w:val="24"/>
            <w:rPrChange w:id="177" w:author="Anna Belyaevskaya" w:date="2019-03-13T12:44:00Z">
              <w:rPr>
                <w:rFonts w:eastAsiaTheme="majorEastAsia"/>
                <w:color w:val="1F3763" w:themeColor="accent1" w:themeShade="7F"/>
              </w:rPr>
            </w:rPrChange>
          </w:rPr>
          <w:delText xml:space="preserve"> use the known sequence of the spike-ins </w:delText>
        </w:r>
      </w:del>
      <w:del w:id="178" w:author="Anna Belyaevskaya" w:date="2019-03-13T13:42:00Z">
        <w:r w:rsidRPr="001E1145" w:rsidDel="008E48FE">
          <w:rPr>
            <w:rFonts w:eastAsiaTheme="majorEastAsia"/>
            <w:sz w:val="24"/>
            <w:rPrChange w:id="179" w:author="Anna Belyaevskaya" w:date="2019-03-13T12:44:00Z">
              <w:rPr>
                <w:rFonts w:eastAsiaTheme="majorEastAsia"/>
                <w:color w:val="1F3763" w:themeColor="accent1" w:themeShade="7F"/>
              </w:rPr>
            </w:rPrChange>
          </w:rPr>
          <w:delText xml:space="preserve">to </w:delText>
        </w:r>
      </w:del>
      <w:del w:id="180" w:author="Anna Belyaevskaya" w:date="2019-03-13T12:49:00Z">
        <w:r w:rsidRPr="001E1145" w:rsidDel="00DA0E11">
          <w:rPr>
            <w:rFonts w:eastAsiaTheme="majorEastAsia"/>
            <w:sz w:val="24"/>
            <w:rPrChange w:id="181" w:author="Anna Belyaevskaya" w:date="2019-03-13T12:44:00Z">
              <w:rPr>
                <w:rFonts w:eastAsiaTheme="majorEastAsia"/>
                <w:color w:val="1F3763" w:themeColor="accent1" w:themeShade="7F"/>
              </w:rPr>
            </w:rPrChange>
          </w:rPr>
          <w:delText>precisely quantify the</w:delText>
        </w:r>
      </w:del>
      <w:del w:id="182" w:author="Anna Belyaevskaya" w:date="2019-03-13T12:50:00Z">
        <w:r w:rsidRPr="001E1145" w:rsidDel="00DA0E11">
          <w:rPr>
            <w:rFonts w:eastAsiaTheme="majorEastAsia"/>
            <w:sz w:val="24"/>
            <w:rPrChange w:id="183" w:author="Anna Belyaevskaya" w:date="2019-03-13T12:44:00Z">
              <w:rPr>
                <w:rFonts w:eastAsiaTheme="majorEastAsia"/>
                <w:color w:val="1F3763" w:themeColor="accent1" w:themeShade="7F"/>
              </w:rPr>
            </w:rPrChange>
          </w:rPr>
          <w:delText xml:space="preserve"> performance of ONT DRS</w:delText>
        </w:r>
      </w:del>
      <w:del w:id="184" w:author="Anna Belyaevskaya" w:date="2019-03-13T12:49:00Z">
        <w:r w:rsidRPr="001E1145" w:rsidDel="00DA0E11">
          <w:rPr>
            <w:rFonts w:eastAsiaTheme="majorEastAsia"/>
            <w:sz w:val="24"/>
            <w:rPrChange w:id="185" w:author="Anna Belyaevskaya" w:date="2019-03-13T12:44:00Z">
              <w:rPr>
                <w:rFonts w:eastAsiaTheme="majorEastAsia"/>
                <w:color w:val="1F3763" w:themeColor="accent1" w:themeShade="7F"/>
              </w:rPr>
            </w:rPrChange>
          </w:rPr>
          <w:delText xml:space="preserve"> sequencing</w:delText>
        </w:r>
      </w:del>
      <w:del w:id="186" w:author="Anna Belyaevskaya" w:date="2019-03-13T13:42:00Z">
        <w:r w:rsidRPr="001E1145" w:rsidDel="008E48FE">
          <w:rPr>
            <w:rFonts w:eastAsiaTheme="majorEastAsia"/>
            <w:sz w:val="24"/>
            <w:rPrChange w:id="187" w:author="Anna Belyaevskaya" w:date="2019-03-13T12:44:00Z">
              <w:rPr>
                <w:rFonts w:eastAsiaTheme="majorEastAsia"/>
                <w:color w:val="1F3763" w:themeColor="accent1" w:themeShade="7F"/>
              </w:rPr>
            </w:rPrChange>
          </w:rPr>
          <w:delText xml:space="preserve">. </w:delText>
        </w:r>
        <w:commentRangeStart w:id="188"/>
        <w:r w:rsidRPr="00CE0A04" w:rsidDel="008E48FE">
          <w:rPr>
            <w:rFonts w:eastAsiaTheme="majorEastAsia"/>
            <w:sz w:val="24"/>
            <w:rPrChange w:id="189" w:author="Anna Belyaevskaya" w:date="2019-03-13T12:57:00Z">
              <w:rPr>
                <w:rFonts w:eastAsiaTheme="majorEastAsia"/>
                <w:color w:val="1F3763" w:themeColor="accent1" w:themeShade="7F"/>
              </w:rPr>
            </w:rPrChange>
          </w:rPr>
          <w:delText>We detect 5</w:delText>
        </w:r>
        <w:r w:rsidR="004870DB" w:rsidRPr="00CE0A04" w:rsidDel="008E48FE">
          <w:rPr>
            <w:rFonts w:eastAsiaTheme="majorEastAsia"/>
            <w:sz w:val="24"/>
            <w:rPrChange w:id="190" w:author="Anna Belyaevskaya" w:date="2019-03-13T12:57:00Z">
              <w:rPr>
                <w:rFonts w:eastAsiaTheme="majorEastAsia"/>
                <w:color w:val="1F3763" w:themeColor="accent1" w:themeShade="7F"/>
              </w:rPr>
            </w:rPrChange>
          </w:rPr>
          <w:delText>9</w:delText>
        </w:r>
        <w:r w:rsidRPr="00CE0A04" w:rsidDel="008E48FE">
          <w:rPr>
            <w:rFonts w:eastAsiaTheme="majorEastAsia"/>
            <w:sz w:val="24"/>
            <w:rPrChange w:id="191" w:author="Anna Belyaevskaya" w:date="2019-03-13T12:57:00Z">
              <w:rPr>
                <w:rFonts w:eastAsiaTheme="majorEastAsia"/>
                <w:color w:val="1F3763" w:themeColor="accent1" w:themeShade="7F"/>
              </w:rPr>
            </w:rPrChange>
          </w:rPr>
          <w:delText xml:space="preserve"> of the 92 spike-in</w:delText>
        </w:r>
      </w:del>
      <w:del w:id="192" w:author="Anna Belyaevskaya" w:date="2019-03-13T12:58:00Z">
        <w:r w:rsidRPr="00CE0A04" w:rsidDel="00D022CE">
          <w:rPr>
            <w:rFonts w:eastAsiaTheme="majorEastAsia"/>
            <w:sz w:val="24"/>
            <w:rPrChange w:id="193" w:author="Anna Belyaevskaya" w:date="2019-03-13T12:57:00Z">
              <w:rPr>
                <w:rFonts w:eastAsiaTheme="majorEastAsia"/>
                <w:color w:val="1F3763" w:themeColor="accent1" w:themeShade="7F"/>
              </w:rPr>
            </w:rPrChange>
          </w:rPr>
          <w:delText>s</w:delText>
        </w:r>
      </w:del>
      <w:del w:id="194" w:author="Anna Belyaevskaya" w:date="2019-03-13T13:42:00Z">
        <w:r w:rsidRPr="00CE0A04" w:rsidDel="008E48FE">
          <w:rPr>
            <w:rFonts w:eastAsiaTheme="majorEastAsia"/>
            <w:sz w:val="24"/>
            <w:rPrChange w:id="195" w:author="Anna Belyaevskaya" w:date="2019-03-13T12:57:00Z">
              <w:rPr>
                <w:rFonts w:eastAsiaTheme="majorEastAsia"/>
                <w:color w:val="1F3763" w:themeColor="accent1" w:themeShade="7F"/>
              </w:rPr>
            </w:rPrChange>
          </w:rPr>
          <w:delText xml:space="preserve"> with a total of </w:delText>
        </w:r>
        <w:r w:rsidR="004870DB" w:rsidRPr="00CE0A04" w:rsidDel="008E48FE">
          <w:rPr>
            <w:rFonts w:eastAsiaTheme="majorEastAsia"/>
            <w:sz w:val="24"/>
            <w:rPrChange w:id="196" w:author="Anna Belyaevskaya" w:date="2019-03-13T12:57:00Z">
              <w:rPr>
                <w:rFonts w:eastAsiaTheme="majorEastAsia"/>
                <w:color w:val="1F3763" w:themeColor="accent1" w:themeShade="7F"/>
              </w:rPr>
            </w:rPrChange>
          </w:rPr>
          <w:delText>27,774</w:delText>
        </w:r>
        <w:r w:rsidRPr="00CE0A04" w:rsidDel="008E48FE">
          <w:rPr>
            <w:rFonts w:eastAsiaTheme="majorEastAsia"/>
            <w:sz w:val="24"/>
            <w:rPrChange w:id="197" w:author="Anna Belyaevskaya" w:date="2019-03-13T12:57:00Z">
              <w:rPr>
                <w:rFonts w:eastAsiaTheme="majorEastAsia"/>
                <w:color w:val="1F3763" w:themeColor="accent1" w:themeShade="7F"/>
              </w:rPr>
            </w:rPrChange>
          </w:rPr>
          <w:delText xml:space="preserve"> read</w:delText>
        </w:r>
        <w:r w:rsidR="004870DB" w:rsidRPr="00CE0A04" w:rsidDel="008E48FE">
          <w:rPr>
            <w:rFonts w:eastAsiaTheme="majorEastAsia"/>
            <w:sz w:val="24"/>
            <w:rPrChange w:id="198" w:author="Anna Belyaevskaya" w:date="2019-03-13T12:57:00Z">
              <w:rPr>
                <w:rFonts w:eastAsiaTheme="majorEastAsia"/>
                <w:color w:val="1F3763" w:themeColor="accent1" w:themeShade="7F"/>
              </w:rPr>
            </w:rPrChange>
          </w:rPr>
          <w:delText>s, yielding ~18.7Mb of sequence</w:delText>
        </w:r>
        <w:r w:rsidRPr="00CE0A04" w:rsidDel="008E48FE">
          <w:rPr>
            <w:rFonts w:eastAsiaTheme="majorEastAsia"/>
            <w:sz w:val="24"/>
            <w:rPrChange w:id="199" w:author="Anna Belyaevskaya" w:date="2019-03-13T12:57:00Z">
              <w:rPr>
                <w:rFonts w:eastAsiaTheme="majorEastAsia"/>
                <w:color w:val="1F3763" w:themeColor="accent1" w:themeShade="7F"/>
              </w:rPr>
            </w:rPrChange>
          </w:rPr>
          <w:delText>.</w:delText>
        </w:r>
        <w:r w:rsidR="004870DB" w:rsidRPr="00CE0A04" w:rsidDel="008E48FE">
          <w:rPr>
            <w:rFonts w:eastAsiaTheme="majorEastAsia"/>
            <w:sz w:val="24"/>
            <w:rPrChange w:id="200" w:author="Anna Belyaevskaya" w:date="2019-03-13T12:57:00Z">
              <w:rPr>
                <w:rFonts w:eastAsiaTheme="majorEastAsia"/>
                <w:color w:val="1F3763" w:themeColor="accent1" w:themeShade="7F"/>
              </w:rPr>
            </w:rPrChange>
          </w:rPr>
          <w:delText xml:space="preserve"> For these reads, an average of 93% of the read sequence (~17.5Mb) aligns to the ERCC reference sequences (Figure </w:delText>
        </w:r>
      </w:del>
      <w:del w:id="201" w:author="Anna Belyaevskaya" w:date="2019-03-13T12:58:00Z">
        <w:r w:rsidR="004870DB" w:rsidRPr="00CE0A04" w:rsidDel="00CE0A04">
          <w:rPr>
            <w:rFonts w:eastAsiaTheme="majorEastAsia"/>
            <w:sz w:val="24"/>
            <w:rPrChange w:id="202" w:author="Anna Belyaevskaya" w:date="2019-03-13T12:57:00Z">
              <w:rPr>
                <w:rFonts w:eastAsiaTheme="majorEastAsia"/>
                <w:color w:val="1F3763" w:themeColor="accent1" w:themeShade="7F"/>
              </w:rPr>
            </w:rPrChange>
          </w:rPr>
          <w:delText>2</w:delText>
        </w:r>
      </w:del>
      <w:del w:id="203" w:author="Anna Belyaevskaya" w:date="2019-03-13T13:42:00Z">
        <w:r w:rsidR="004870DB" w:rsidRPr="00CE0A04" w:rsidDel="008E48FE">
          <w:rPr>
            <w:rFonts w:eastAsiaTheme="majorEastAsia"/>
            <w:sz w:val="24"/>
            <w:rPrChange w:id="204" w:author="Anna Belyaevskaya" w:date="2019-03-13T12:57:00Z">
              <w:rPr>
                <w:rFonts w:eastAsiaTheme="majorEastAsia"/>
                <w:color w:val="1F3763" w:themeColor="accent1" w:themeShade="7F"/>
              </w:rPr>
            </w:rPrChange>
          </w:rPr>
          <w:delText xml:space="preserve">, left) </w:delText>
        </w:r>
        <w:r w:rsidRPr="00CE0A04" w:rsidDel="008E48FE">
          <w:rPr>
            <w:rFonts w:eastAsiaTheme="majorEastAsia"/>
            <w:sz w:val="24"/>
            <w:rPrChange w:id="205" w:author="Anna Belyaevskaya" w:date="2019-03-13T12:57:00Z">
              <w:rPr>
                <w:rFonts w:eastAsiaTheme="majorEastAsia"/>
                <w:color w:val="1F3763" w:themeColor="accent1" w:themeShade="7F"/>
              </w:rPr>
            </w:rPrChange>
          </w:rPr>
          <w:delText xml:space="preserve">with an accuracy (mean sequence identity) of </w:delText>
        </w:r>
        <m:oMath>
          <m:sSubSup>
            <m:sSubSupPr>
              <m:ctrlPr>
                <w:rPr>
                  <w:rFonts w:ascii="Cambria Math" w:eastAsiaTheme="majorEastAsia" w:hAnsi="Cambria Math"/>
                  <w:i/>
                  <w:sz w:val="24"/>
                  <w:rPrChange w:id="206" w:author="Anna Belyaevskaya" w:date="2019-03-13T12:57:00Z">
                    <w:rPr>
                      <w:rFonts w:ascii="Cambria Math" w:eastAsiaTheme="majorEastAsia" w:hAnsi="Cambria Math"/>
                      <w:i/>
                    </w:rPr>
                  </w:rPrChange>
                </w:rPr>
              </m:ctrlPr>
            </m:sSubSupPr>
            <m:e>
              <m:r>
                <w:rPr>
                  <w:rFonts w:ascii="Cambria Math" w:eastAsiaTheme="majorEastAsia" w:hAnsi="Cambria Math"/>
                  <w:sz w:val="24"/>
                  <w:rPrChange w:id="207" w:author="Anna Belyaevskaya" w:date="2019-03-13T12:57:00Z">
                    <w:rPr>
                      <w:rFonts w:ascii="Cambria Math" w:eastAsiaTheme="majorEastAsia" w:hAnsi="Cambria Math"/>
                      <w:color w:val="1F3763" w:themeColor="accent1" w:themeShade="7F"/>
                    </w:rPr>
                  </w:rPrChange>
                </w:rPr>
                <m:t>92</m:t>
              </m:r>
            </m:e>
            <m:sub>
              <m:r>
                <w:rPr>
                  <w:rFonts w:ascii="Cambria Math" w:eastAsiaTheme="majorEastAsia" w:hAnsi="Cambria Math"/>
                  <w:sz w:val="24"/>
                  <w:rPrChange w:id="208" w:author="Anna Belyaevskaya" w:date="2019-03-13T12:57:00Z">
                    <w:rPr>
                      <w:rFonts w:ascii="Cambria Math" w:eastAsiaTheme="majorEastAsia" w:hAnsi="Cambria Math"/>
                      <w:color w:val="1F3763" w:themeColor="accent1" w:themeShade="7F"/>
                    </w:rPr>
                  </w:rPrChange>
                </w:rPr>
                <m:t>-6</m:t>
              </m:r>
            </m:sub>
            <m:sup>
              <m:r>
                <w:rPr>
                  <w:rFonts w:ascii="Cambria Math" w:eastAsiaTheme="majorEastAsia" w:hAnsi="Cambria Math"/>
                  <w:sz w:val="24"/>
                  <w:rPrChange w:id="209" w:author="Anna Belyaevskaya" w:date="2019-03-13T12:57:00Z">
                    <w:rPr>
                      <w:rFonts w:ascii="Cambria Math" w:eastAsiaTheme="majorEastAsia" w:hAnsi="Cambria Math"/>
                      <w:color w:val="1F3763" w:themeColor="accent1" w:themeShade="7F"/>
                    </w:rPr>
                  </w:rPrChange>
                </w:rPr>
                <m:t>+6</m:t>
              </m:r>
            </m:sup>
          </m:sSubSup>
          <m:r>
            <w:rPr>
              <w:rFonts w:ascii="Cambria Math" w:eastAsiaTheme="majorEastAsia" w:hAnsi="Cambria Math"/>
              <w:sz w:val="24"/>
              <w:rPrChange w:id="210" w:author="Anna Belyaevskaya" w:date="2019-03-13T12:57:00Z">
                <w:rPr>
                  <w:rFonts w:ascii="Cambria Math" w:eastAsiaTheme="majorEastAsia" w:hAnsi="Cambria Math"/>
                  <w:color w:val="1F3763" w:themeColor="accent1" w:themeShade="7F"/>
                </w:rPr>
              </w:rPrChange>
            </w:rPr>
            <m:t>%</m:t>
          </m:r>
        </m:oMath>
        <w:r w:rsidRPr="00CE0A04" w:rsidDel="008E48FE">
          <w:rPr>
            <w:rFonts w:eastAsiaTheme="majorEastAsia"/>
            <w:sz w:val="24"/>
            <w:rPrChange w:id="211" w:author="Anna Belyaevskaya" w:date="2019-03-13T12:57:00Z">
              <w:rPr>
                <w:rFonts w:eastAsiaTheme="majorEastAsia"/>
                <w:color w:val="1F3763" w:themeColor="accent1" w:themeShade="7F"/>
              </w:rPr>
            </w:rPrChange>
          </w:rPr>
          <w:delText xml:space="preserve"> (Figure </w:delText>
        </w:r>
      </w:del>
      <w:del w:id="212" w:author="Anna Belyaevskaya" w:date="2019-03-13T12:58:00Z">
        <w:r w:rsidRPr="00CE0A04" w:rsidDel="00CE0A04">
          <w:rPr>
            <w:rFonts w:eastAsiaTheme="majorEastAsia"/>
            <w:sz w:val="24"/>
            <w:rPrChange w:id="213" w:author="Anna Belyaevskaya" w:date="2019-03-13T12:57:00Z">
              <w:rPr>
                <w:rFonts w:eastAsiaTheme="majorEastAsia"/>
                <w:color w:val="1F3763" w:themeColor="accent1" w:themeShade="7F"/>
              </w:rPr>
            </w:rPrChange>
          </w:rPr>
          <w:delText>2</w:delText>
        </w:r>
      </w:del>
      <w:del w:id="214" w:author="Anna Belyaevskaya" w:date="2019-03-13T13:42:00Z">
        <w:r w:rsidR="004870DB" w:rsidRPr="00CE0A04" w:rsidDel="008E48FE">
          <w:rPr>
            <w:rFonts w:eastAsiaTheme="majorEastAsia"/>
            <w:sz w:val="24"/>
            <w:rPrChange w:id="215" w:author="Anna Belyaevskaya" w:date="2019-03-13T12:57:00Z">
              <w:rPr>
                <w:rFonts w:eastAsiaTheme="majorEastAsia"/>
                <w:color w:val="1F3763" w:themeColor="accent1" w:themeShade="7F"/>
              </w:rPr>
            </w:rPrChange>
          </w:rPr>
          <w:delText>, centre</w:delText>
        </w:r>
        <w:r w:rsidRPr="00CE0A04" w:rsidDel="008E48FE">
          <w:rPr>
            <w:rFonts w:eastAsiaTheme="majorEastAsia"/>
            <w:sz w:val="24"/>
            <w:rPrChange w:id="216" w:author="Anna Belyaevskaya" w:date="2019-03-13T12:57:00Z">
              <w:rPr>
                <w:rFonts w:eastAsiaTheme="majorEastAsia"/>
                <w:color w:val="1F3763" w:themeColor="accent1" w:themeShade="7F"/>
              </w:rPr>
            </w:rPrChange>
          </w:rPr>
          <w:delText>).</w:delText>
        </w:r>
        <w:r w:rsidR="004870DB" w:rsidRPr="00CE0A04" w:rsidDel="008E48FE">
          <w:rPr>
            <w:rFonts w:eastAsiaTheme="majorEastAsia"/>
            <w:sz w:val="24"/>
            <w:rPrChange w:id="217" w:author="Anna Belyaevskaya" w:date="2019-03-13T12:57:00Z">
              <w:rPr>
                <w:rFonts w:eastAsiaTheme="majorEastAsia"/>
                <w:color w:val="1F3763" w:themeColor="accent1" w:themeShade="7F"/>
              </w:rPr>
            </w:rPrChange>
          </w:rPr>
          <w:delText xml:space="preserve"> </w:delText>
        </w:r>
        <w:commentRangeEnd w:id="188"/>
        <w:r w:rsidR="00CE0A04" w:rsidDel="008E48FE">
          <w:rPr>
            <w:rStyle w:val="CommentReference"/>
            <w:rFonts w:ascii="Ubuntu" w:hAnsi="Ubuntu"/>
          </w:rPr>
          <w:commentReference w:id="188"/>
        </w:r>
      </w:del>
    </w:p>
    <w:p w14:paraId="38029239" w14:textId="77777777" w:rsidR="00991765" w:rsidRPr="009E16D4" w:rsidRDefault="00991765">
      <w:pPr>
        <w:rPr>
          <w:noProof/>
        </w:rPr>
        <w:pPrChange w:id="218" w:author="Anna Belyaevskaya" w:date="2019-03-13T12:23:00Z">
          <w:pPr>
            <w:jc w:val="both"/>
          </w:pPr>
        </w:pPrChange>
      </w:pPr>
    </w:p>
    <w:p w14:paraId="5AE393EE" w14:textId="77777777" w:rsidR="00180334" w:rsidRPr="00332E9A" w:rsidRDefault="00180334" w:rsidP="00180334">
      <w:pPr>
        <w:keepNext/>
        <w:jc w:val="both"/>
      </w:pPr>
      <w:r w:rsidRPr="00332E9A">
        <w:rPr>
          <w:noProof/>
          <w:lang w:eastAsia="en-GB"/>
        </w:rPr>
        <w:lastRenderedPageBreak/>
        <w:drawing>
          <wp:inline distT="0" distB="0" distL="0" distR="0" wp14:anchorId="6A6754F5" wp14:editId="4F60A293">
            <wp:extent cx="5727700" cy="19092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kei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909233"/>
                    </a:xfrm>
                    <a:prstGeom prst="rect">
                      <a:avLst/>
                    </a:prstGeom>
                  </pic:spPr>
                </pic:pic>
              </a:graphicData>
            </a:graphic>
          </wp:inline>
        </w:drawing>
      </w:r>
    </w:p>
    <w:p w14:paraId="7CB2D59E" w14:textId="0EBE7B3C" w:rsidR="004870DB" w:rsidRPr="00332E9A" w:rsidRDefault="00180334" w:rsidP="009C3B21">
      <w:pPr>
        <w:pStyle w:val="Caption"/>
        <w:jc w:val="both"/>
        <w:rPr>
          <w:sz w:val="24"/>
          <w:szCs w:val="24"/>
        </w:rPr>
      </w:pPr>
      <w:r w:rsidRPr="00332E9A">
        <w:rPr>
          <w:sz w:val="24"/>
          <w:szCs w:val="24"/>
        </w:rPr>
        <w:t xml:space="preserve">Figure </w:t>
      </w:r>
      <w:del w:id="219" w:author="Anna Belyaevskaya" w:date="2019-03-13T13:39:00Z">
        <w:r w:rsidR="005861EF" w:rsidRPr="00332E9A" w:rsidDel="009274F6">
          <w:rPr>
            <w:noProof/>
            <w:sz w:val="24"/>
            <w:szCs w:val="24"/>
          </w:rPr>
          <w:fldChar w:fldCharType="begin"/>
        </w:r>
        <w:r w:rsidR="005861EF" w:rsidRPr="00332E9A" w:rsidDel="009274F6">
          <w:rPr>
            <w:noProof/>
            <w:sz w:val="24"/>
            <w:szCs w:val="24"/>
          </w:rPr>
          <w:delInstrText xml:space="preserve"> SEQ Figure \* ARABIC </w:delInstrText>
        </w:r>
        <w:r w:rsidR="005861EF" w:rsidRPr="00332E9A" w:rsidDel="009274F6">
          <w:rPr>
            <w:noProof/>
            <w:sz w:val="24"/>
            <w:szCs w:val="24"/>
          </w:rPr>
          <w:fldChar w:fldCharType="separate"/>
        </w:r>
        <w:r w:rsidR="00332E9A" w:rsidDel="009274F6">
          <w:rPr>
            <w:noProof/>
            <w:sz w:val="24"/>
            <w:szCs w:val="24"/>
          </w:rPr>
          <w:delText>2</w:delText>
        </w:r>
        <w:r w:rsidR="005861EF" w:rsidRPr="00332E9A" w:rsidDel="009274F6">
          <w:rPr>
            <w:noProof/>
            <w:sz w:val="24"/>
            <w:szCs w:val="24"/>
          </w:rPr>
          <w:fldChar w:fldCharType="end"/>
        </w:r>
      </w:del>
      <w:ins w:id="220" w:author="Anna Belyaevskaya" w:date="2019-03-13T13:39:00Z">
        <w:r w:rsidR="009274F6">
          <w:rPr>
            <w:noProof/>
            <w:sz w:val="24"/>
            <w:szCs w:val="24"/>
          </w:rPr>
          <w:t>1B</w:t>
        </w:r>
      </w:ins>
      <w:r w:rsidR="00C03823" w:rsidRPr="00332E9A">
        <w:rPr>
          <w:noProof/>
          <w:sz w:val="24"/>
          <w:szCs w:val="24"/>
        </w:rPr>
        <w:t>: Overview of the sequencing and alignment characteristics of ONT DRS data</w:t>
      </w:r>
      <w:r w:rsidR="009C3B21" w:rsidRPr="00332E9A">
        <w:rPr>
          <w:noProof/>
          <w:sz w:val="24"/>
          <w:szCs w:val="24"/>
        </w:rPr>
        <w:t xml:space="preserve"> for ERCC spike-ins</w:t>
      </w:r>
      <w:r w:rsidR="00C03823" w:rsidRPr="00332E9A">
        <w:rPr>
          <w:noProof/>
          <w:sz w:val="24"/>
          <w:szCs w:val="24"/>
        </w:rPr>
        <w:t xml:space="preserve">. </w:t>
      </w:r>
      <w:r w:rsidR="009C3B21" w:rsidRPr="00332E9A">
        <w:rPr>
          <w:noProof/>
          <w:sz w:val="24"/>
          <w:szCs w:val="24"/>
        </w:rPr>
        <w:t>Left: Distribution of the length fraction of each sequenced read that aligns to the ERCC spike-in reference. Center: Distribution of fraction of identity matches between the sequence of the read and the ERCC reference for the aligned portion of each read. Right: Distributions of the occurance of insertions (black), substitutions (orange) and deletions (blue) as a proportion of the number of aligned bases in each read.</w:t>
      </w:r>
    </w:p>
    <w:p w14:paraId="29B46B63" w14:textId="0988728F" w:rsidR="008E48FE" w:rsidRDefault="008E48FE" w:rsidP="008E48FE">
      <w:pPr>
        <w:rPr>
          <w:ins w:id="221" w:author="Anna Belyaevskaya" w:date="2019-03-13T13:43:00Z"/>
          <w:color w:val="4472C4" w:themeColor="accent1"/>
          <w:sz w:val="24"/>
        </w:rPr>
      </w:pPr>
      <w:ins w:id="222" w:author="Anna Belyaevskaya" w:date="2019-03-13T13:43:00Z">
        <w:r>
          <w:rPr>
            <w:color w:val="4472C4" w:themeColor="accent1"/>
            <w:sz w:val="24"/>
          </w:rPr>
          <w:t>RESULTS</w:t>
        </w:r>
      </w:ins>
    </w:p>
    <w:p w14:paraId="6F80790D" w14:textId="77777777" w:rsidR="008E48FE" w:rsidRPr="00E63040" w:rsidRDefault="008E48FE" w:rsidP="008E48FE">
      <w:pPr>
        <w:rPr>
          <w:ins w:id="223" w:author="Anna Belyaevskaya" w:date="2019-03-13T13:42:00Z"/>
          <w:color w:val="4472C4" w:themeColor="accent1"/>
          <w:sz w:val="24"/>
        </w:rPr>
      </w:pPr>
      <w:ins w:id="224" w:author="Anna Belyaevskaya" w:date="2019-03-13T13:42:00Z">
        <w:r w:rsidRPr="00E63040">
          <w:rPr>
            <w:color w:val="4472C4" w:themeColor="accent1"/>
            <w:sz w:val="24"/>
          </w:rPr>
          <w:t>ONT DRS basic statistics</w:t>
        </w:r>
      </w:ins>
    </w:p>
    <w:p w14:paraId="2EB0D977" w14:textId="77777777" w:rsidR="008E48FE" w:rsidRPr="00E63040" w:rsidRDefault="008E48FE" w:rsidP="008E48FE">
      <w:pPr>
        <w:rPr>
          <w:ins w:id="225" w:author="Anna Belyaevskaya" w:date="2019-03-13T13:42:00Z"/>
          <w:sz w:val="24"/>
        </w:rPr>
      </w:pPr>
    </w:p>
    <w:p w14:paraId="519379E1" w14:textId="77777777" w:rsidR="008E48FE" w:rsidRPr="00E63040" w:rsidRDefault="008E48FE" w:rsidP="008E48FE">
      <w:pPr>
        <w:ind w:firstLine="360"/>
        <w:rPr>
          <w:ins w:id="226" w:author="Anna Belyaevskaya" w:date="2019-03-13T13:42:00Z"/>
          <w:sz w:val="24"/>
        </w:rPr>
      </w:pPr>
      <w:ins w:id="227" w:author="Anna Belyaevskaya" w:date="2019-03-13T13:42:00Z">
        <w:r w:rsidRPr="00E63040">
          <w:rPr>
            <w:sz w:val="24"/>
          </w:rPr>
          <w:t xml:space="preserve">Despite variation in the number of sequenced RNAs between the experiments, the DRS data presented here </w:t>
        </w:r>
        <w:r w:rsidRPr="002B1346">
          <w:rPr>
            <w:sz w:val="24"/>
          </w:rPr>
          <w:t>captured</w:t>
        </w:r>
        <w:r w:rsidRPr="00E63040">
          <w:rPr>
            <w:sz w:val="24"/>
          </w:rPr>
          <w:t xml:space="preserve"> sequences spanning the full spectrum of the </w:t>
        </w:r>
        <w:r w:rsidRPr="00E63040">
          <w:rPr>
            <w:i/>
            <w:sz w:val="24"/>
          </w:rPr>
          <w:t xml:space="preserve">Arabidopsis </w:t>
        </w:r>
        <w:r w:rsidRPr="00E63040">
          <w:rPr>
            <w:sz w:val="24"/>
          </w:rPr>
          <w:t>transcriptome</w:t>
        </w:r>
        <w:r w:rsidRPr="002B1346">
          <w:rPr>
            <w:sz w:val="24"/>
          </w:rPr>
          <w:t xml:space="preserve"> </w:t>
        </w:r>
        <w:r w:rsidRPr="00E63040">
          <w:rPr>
            <w:sz w:val="24"/>
          </w:rPr>
          <w:t>(Figure 1A</w:t>
        </w:r>
        <w:r>
          <w:rPr>
            <w:sz w:val="24"/>
          </w:rPr>
          <w:t xml:space="preserve"> top vs bottom row</w:t>
        </w:r>
        <w:r w:rsidRPr="00E63040">
          <w:rPr>
            <w:sz w:val="24"/>
          </w:rPr>
          <w:t xml:space="preserve">). Two longest RNAs in these datasets </w:t>
        </w:r>
        <w:r>
          <w:rPr>
            <w:sz w:val="24"/>
          </w:rPr>
          <w:t>AT1G48090 (</w:t>
        </w:r>
        <w:r w:rsidRPr="00E63040">
          <w:rPr>
            <w:sz w:val="24"/>
          </w:rPr>
          <w:t>12,540</w:t>
        </w:r>
        <w:r>
          <w:rPr>
            <w:sz w:val="24"/>
          </w:rPr>
          <w:t xml:space="preserve"> kb)</w:t>
        </w:r>
        <w:r w:rsidRPr="00E63040">
          <w:rPr>
            <w:sz w:val="24"/>
          </w:rPr>
          <w:t xml:space="preserve"> and AT1G48090</w:t>
        </w:r>
        <w:r>
          <w:rPr>
            <w:sz w:val="24"/>
          </w:rPr>
          <w:t xml:space="preserve"> (</w:t>
        </w:r>
        <w:r w:rsidRPr="00E63040">
          <w:rPr>
            <w:sz w:val="24"/>
          </w:rPr>
          <w:t>12,481 kb</w:t>
        </w:r>
        <w:r>
          <w:rPr>
            <w:sz w:val="24"/>
          </w:rPr>
          <w:t xml:space="preserve">) spanned </w:t>
        </w:r>
        <w:r w:rsidRPr="00E63040">
          <w:rPr>
            <w:sz w:val="24"/>
          </w:rPr>
          <w:t>64 and 58 exons, respectively</w:t>
        </w:r>
        <w:r>
          <w:rPr>
            <w:sz w:val="24"/>
          </w:rPr>
          <w:t xml:space="preserve">, representing </w:t>
        </w:r>
        <w:r w:rsidRPr="00E63040">
          <w:rPr>
            <w:sz w:val="24"/>
          </w:rPr>
          <w:t xml:space="preserve">some of the longest contiguous mRNAs sequenced in </w:t>
        </w:r>
        <w:commentRangeStart w:id="228"/>
        <w:r w:rsidRPr="00E63040">
          <w:rPr>
            <w:sz w:val="24"/>
          </w:rPr>
          <w:t>Arabidopsis</w:t>
        </w:r>
        <w:commentRangeEnd w:id="228"/>
        <w:r>
          <w:rPr>
            <w:rStyle w:val="CommentReference"/>
            <w:rFonts w:ascii="Ubuntu" w:hAnsi="Ubuntu"/>
          </w:rPr>
          <w:commentReference w:id="228"/>
        </w:r>
        <w:r>
          <w:rPr>
            <w:sz w:val="24"/>
          </w:rPr>
          <w:t xml:space="preserve"> </w:t>
        </w:r>
        <w:r w:rsidRPr="00E63040">
          <w:rPr>
            <w:sz w:val="24"/>
          </w:rPr>
          <w:t>(Figures S1A</w:t>
        </w:r>
        <w:proofErr w:type="gramStart"/>
        <w:r w:rsidRPr="00E63040">
          <w:rPr>
            <w:sz w:val="24"/>
          </w:rPr>
          <w:t>,B</w:t>
        </w:r>
        <w:proofErr w:type="gramEnd"/>
        <w:r>
          <w:rPr>
            <w:sz w:val="24"/>
          </w:rPr>
          <w:t>)</w:t>
        </w:r>
        <w:r w:rsidRPr="00E63040">
          <w:rPr>
            <w:sz w:val="24"/>
          </w:rPr>
          <w:t xml:space="preserve">. </w:t>
        </w:r>
        <w:commentRangeStart w:id="229"/>
        <w:r w:rsidRPr="00E63040">
          <w:rPr>
            <w:sz w:val="24"/>
            <w:highlight w:val="green"/>
          </w:rPr>
          <w:t xml:space="preserve">The median read length for the datasets is considerably less than the median transcript length in the </w:t>
        </w:r>
        <w:commentRangeStart w:id="230"/>
        <w:r w:rsidRPr="00E63040">
          <w:rPr>
            <w:sz w:val="24"/>
            <w:highlight w:val="green"/>
          </w:rPr>
          <w:t xml:space="preserve">gold-standard </w:t>
        </w:r>
        <w:commentRangeEnd w:id="230"/>
        <w:r w:rsidRPr="00E63040">
          <w:rPr>
            <w:rStyle w:val="CommentReference"/>
            <w:sz w:val="24"/>
            <w:szCs w:val="24"/>
            <w:highlight w:val="green"/>
          </w:rPr>
          <w:commentReference w:id="230"/>
        </w:r>
        <w:r w:rsidRPr="00E63040">
          <w:rPr>
            <w:sz w:val="24"/>
            <w:highlight w:val="green"/>
          </w:rPr>
          <w:t xml:space="preserve">annotation (~850bp c.f. 1600 </w:t>
        </w:r>
        <w:proofErr w:type="spellStart"/>
        <w:r w:rsidRPr="00E63040">
          <w:rPr>
            <w:sz w:val="24"/>
            <w:highlight w:val="green"/>
          </w:rPr>
          <w:t>bp</w:t>
        </w:r>
        <w:proofErr w:type="spellEnd"/>
        <w:r w:rsidRPr="00E63040">
          <w:rPr>
            <w:sz w:val="24"/>
            <w:highlight w:val="green"/>
          </w:rPr>
          <w:t xml:space="preserve">), however the read length median confounds the distribution of underlying </w:t>
        </w:r>
        <w:proofErr w:type="spellStart"/>
        <w:r w:rsidRPr="00E63040">
          <w:rPr>
            <w:sz w:val="24"/>
            <w:highlight w:val="green"/>
          </w:rPr>
          <w:t>mRNa</w:t>
        </w:r>
        <w:proofErr w:type="spellEnd"/>
        <w:r w:rsidRPr="00E63040">
          <w:rPr>
            <w:sz w:val="24"/>
            <w:highlight w:val="green"/>
          </w:rPr>
          <w:t xml:space="preserve"> lengths with their expression level so a direct comparison of these number is not informative without collapsing the reads to transcript models. To date, there is no published method for doing this with DRS data, in part because of the uses we discuss in later sections of this paper.</w:t>
        </w:r>
        <w:commentRangeEnd w:id="229"/>
        <w:r w:rsidRPr="00E63040">
          <w:rPr>
            <w:rStyle w:val="CommentReference"/>
            <w:sz w:val="24"/>
            <w:szCs w:val="24"/>
            <w:highlight w:val="green"/>
          </w:rPr>
          <w:commentReference w:id="229"/>
        </w:r>
      </w:ins>
    </w:p>
    <w:p w14:paraId="21B789CD" w14:textId="77777777" w:rsidR="008E48FE" w:rsidRPr="00E63040" w:rsidRDefault="008E48FE" w:rsidP="008E48FE">
      <w:pPr>
        <w:rPr>
          <w:ins w:id="231" w:author="Anna Belyaevskaya" w:date="2019-03-13T13:42:00Z"/>
          <w:rFonts w:eastAsiaTheme="majorEastAsia"/>
          <w:sz w:val="24"/>
        </w:rPr>
      </w:pPr>
      <w:ins w:id="232" w:author="Anna Belyaevskaya" w:date="2019-03-13T13:42:00Z">
        <w:r>
          <w:rPr>
            <w:sz w:val="24"/>
          </w:rPr>
          <w:tab/>
        </w:r>
        <w:r>
          <w:rPr>
            <w:rFonts w:eastAsiaTheme="majorEastAsia"/>
            <w:sz w:val="24"/>
          </w:rPr>
          <w:t xml:space="preserve">The </w:t>
        </w:r>
        <w:r w:rsidRPr="00E63040">
          <w:rPr>
            <w:rFonts w:eastAsiaTheme="majorEastAsia"/>
            <w:sz w:val="24"/>
          </w:rPr>
          <w:t xml:space="preserve">ERCC </w:t>
        </w:r>
        <w:r>
          <w:rPr>
            <w:rFonts w:eastAsiaTheme="majorEastAsia"/>
            <w:sz w:val="24"/>
          </w:rPr>
          <w:t xml:space="preserve">RNA </w:t>
        </w:r>
        <w:r w:rsidRPr="00E63040">
          <w:rPr>
            <w:rFonts w:eastAsiaTheme="majorEastAsia"/>
            <w:sz w:val="24"/>
          </w:rPr>
          <w:t xml:space="preserve">spike-ins </w:t>
        </w:r>
        <w:r w:rsidRPr="00E63040">
          <w:rPr>
            <w:rFonts w:eastAsiaTheme="majorEastAsia"/>
            <w:sz w:val="24"/>
          </w:rPr>
          <w:fldChar w:fldCharType="begin"/>
        </w:r>
        <w:r w:rsidRPr="00E63040">
          <w:rPr>
            <w:rFonts w:eastAsiaTheme="majorEastAsia"/>
            <w:sz w:val="24"/>
          </w:rPr>
          <w:instrText xml:space="preserve"> ADDIN EN.CITE &lt;EndNote&gt;&lt;Cite&gt;&lt;Author&gt;Jiang&lt;/Author&gt;&lt;Year&gt;2011&lt;/Year&gt;&lt;RecNum&gt;287&lt;/RecNum&gt;&lt;DisplayText&gt;[8]&lt;/DisplayText&gt;&lt;record&gt;&lt;rec-number&gt;287&lt;/rec-number&gt;&lt;foreign-keys&gt;&lt;key app="EN" db-id="xssft9txgdvp5dearv65fpw0azv5xwswd5fa" timestamp="1548173239"&gt;287&lt;/key&gt;&lt;/foreign-keys&gt;&lt;ref-type name="Journal Article"&gt;17&lt;/ref-type&gt;&lt;contributors&gt;&lt;authors&gt;&lt;author&gt;Jiang, L.&lt;/author&gt;&lt;author&gt;Schlesinger, F.&lt;/author&gt;&lt;author&gt;Davis, C. A.&lt;/author&gt;&lt;author&gt;Zhang, Y.&lt;/author&gt;&lt;author&gt;Li, R.&lt;/author&gt;&lt;author&gt;Salit, M.&lt;/author&gt;&lt;author&gt;Gingeras, T. R.&lt;/author&gt;&lt;author&gt;Oliver, B.&lt;/author&gt;&lt;/authors&gt;&lt;/contributors&gt;&lt;auth-address&gt;Section of Developmental Genomics, Laboratory of Cellular and Developmental Biology, National Institute of Diabetes and Digestive and Kidney Diseases, National Institutes of Health, Bethesda, MD 20892, USA.&lt;/auth-address&gt;&lt;titles&gt;&lt;title&gt;Synthetic spike-in standards for RNA-seq experiments&lt;/title&gt;&lt;secondary-title&gt;Genome Res&lt;/secondary-title&gt;&lt;/titles&gt;&lt;periodical&gt;&lt;full-title&gt;Genome research&lt;/full-title&gt;&lt;abbr-1&gt;Genome Res&lt;/abbr-1&gt;&lt;/periodical&gt;&lt;pages&gt;1543-51&lt;/pages&gt;&lt;volume&gt;21&lt;/volume&gt;&lt;number&gt;9&lt;/number&gt;&lt;edition&gt;2011/08/06&lt;/edition&gt;&lt;keywords&gt;&lt;keyword&gt;Animals&lt;/keyword&gt;&lt;keyword&gt;Bias&lt;/keyword&gt;&lt;keyword&gt;Gene Expression Profiling&lt;/keyword&gt;&lt;keyword&gt;Gene Library&lt;/keyword&gt;&lt;keyword&gt;High-Throughput Nucleotide Sequencing/standards&lt;/keyword&gt;&lt;keyword&gt;Humans&lt;/keyword&gt;&lt;keyword&gt;Quality Control&lt;/keyword&gt;&lt;keyword&gt;RNA/*chemistry&lt;/keyword&gt;&lt;keyword&gt;Reproducibility of Results&lt;/keyword&gt;&lt;keyword&gt;Sensitivity and Specificity&lt;/keyword&gt;&lt;keyword&gt;Sequence Analysis, RNA/*standards&lt;/keyword&gt;&lt;/keywords&gt;&lt;dates&gt;&lt;year&gt;2011&lt;/year&gt;&lt;pub-dates&gt;&lt;date&gt;Sep&lt;/date&gt;&lt;/pub-dates&gt;&lt;/dates&gt;&lt;isbn&gt;1549-5469 (Electronic)&amp;#xD;1088-9051 (Linking)&lt;/isbn&gt;&lt;accession-num&gt;21816910&lt;/accession-num&gt;&lt;urls&gt;&lt;related-urls&gt;&lt;url&gt;https://www.ncbi.nlm.nih.gov/pubmed/21816910&lt;/url&gt;&lt;/related-urls&gt;&lt;/urls&gt;&lt;custom2&gt;PMC3166838&lt;/custom2&gt;&lt;electronic-resource-num&gt;10.1101/gr.121095.111&lt;/electronic-resource-num&gt;&lt;/record&gt;&lt;/Cite&gt;&lt;/EndNote&gt;</w:instrText>
        </w:r>
        <w:r w:rsidRPr="00E63040">
          <w:rPr>
            <w:rFonts w:eastAsiaTheme="majorEastAsia"/>
            <w:sz w:val="24"/>
          </w:rPr>
          <w:fldChar w:fldCharType="separate"/>
        </w:r>
        <w:r w:rsidRPr="00E63040">
          <w:rPr>
            <w:rFonts w:eastAsiaTheme="majorEastAsia"/>
            <w:noProof/>
            <w:sz w:val="24"/>
          </w:rPr>
          <w:t>[8]</w:t>
        </w:r>
        <w:r w:rsidRPr="00E63040">
          <w:rPr>
            <w:rFonts w:eastAsiaTheme="majorEastAsia"/>
            <w:sz w:val="24"/>
          </w:rPr>
          <w:fldChar w:fldCharType="end"/>
        </w:r>
        <w:r>
          <w:rPr>
            <w:rFonts w:eastAsiaTheme="majorEastAsia"/>
            <w:sz w:val="24"/>
          </w:rPr>
          <w:t xml:space="preserve"> (</w:t>
        </w:r>
        <w:r w:rsidRPr="00E63040">
          <w:rPr>
            <w:rFonts w:eastAsiaTheme="majorEastAsia"/>
            <w:sz w:val="24"/>
          </w:rPr>
          <w:t>92</w:t>
        </w:r>
        <w:r>
          <w:rPr>
            <w:rFonts w:eastAsiaTheme="majorEastAsia"/>
            <w:sz w:val="24"/>
          </w:rPr>
          <w:t xml:space="preserve"> synthetic mRNAs</w:t>
        </w:r>
        <w:r w:rsidRPr="00E63040">
          <w:rPr>
            <w:rFonts w:eastAsiaTheme="majorEastAsia"/>
            <w:sz w:val="24"/>
          </w:rPr>
          <w:t xml:space="preserve"> </w:t>
        </w:r>
        <w:r>
          <w:rPr>
            <w:rFonts w:eastAsiaTheme="majorEastAsia"/>
            <w:sz w:val="24"/>
          </w:rPr>
          <w:t xml:space="preserve">that </w:t>
        </w:r>
        <w:r w:rsidRPr="00E63040">
          <w:rPr>
            <w:rFonts w:eastAsiaTheme="majorEastAsia"/>
            <w:sz w:val="24"/>
          </w:rPr>
          <w:t>range in length</w:t>
        </w:r>
        <w:r>
          <w:rPr>
            <w:rFonts w:eastAsiaTheme="majorEastAsia"/>
            <w:sz w:val="24"/>
          </w:rPr>
          <w:t xml:space="preserve">, concentration and G-C content) were added to each sequencing experiment and were used </w:t>
        </w:r>
        <w:r w:rsidRPr="00E63040">
          <w:rPr>
            <w:rFonts w:eastAsiaTheme="majorEastAsia"/>
            <w:sz w:val="24"/>
          </w:rPr>
          <w:t xml:space="preserve">to </w:t>
        </w:r>
        <w:r>
          <w:rPr>
            <w:rFonts w:eastAsiaTheme="majorEastAsia"/>
            <w:sz w:val="24"/>
          </w:rPr>
          <w:t>assess sequencing performance</w:t>
        </w:r>
        <w:r w:rsidRPr="00E63040">
          <w:rPr>
            <w:rFonts w:eastAsiaTheme="majorEastAsia"/>
            <w:sz w:val="24"/>
          </w:rPr>
          <w:t xml:space="preserve">. </w:t>
        </w:r>
        <w:commentRangeStart w:id="233"/>
        <w:r w:rsidRPr="00E63040">
          <w:rPr>
            <w:rFonts w:eastAsiaTheme="majorEastAsia"/>
            <w:sz w:val="24"/>
          </w:rPr>
          <w:t>We detect</w:t>
        </w:r>
        <w:r>
          <w:rPr>
            <w:rFonts w:eastAsiaTheme="majorEastAsia"/>
            <w:sz w:val="24"/>
          </w:rPr>
          <w:t>ed</w:t>
        </w:r>
        <w:r w:rsidRPr="00E63040">
          <w:rPr>
            <w:rFonts w:eastAsiaTheme="majorEastAsia"/>
            <w:sz w:val="24"/>
          </w:rPr>
          <w:t xml:space="preserve"> 59 of the 92 spike-in</w:t>
        </w:r>
        <w:r>
          <w:rPr>
            <w:rFonts w:eastAsiaTheme="majorEastAsia"/>
            <w:sz w:val="24"/>
          </w:rPr>
          <w:t xml:space="preserve"> RNAs</w:t>
        </w:r>
        <w:r w:rsidRPr="00E63040">
          <w:rPr>
            <w:rFonts w:eastAsiaTheme="majorEastAsia"/>
            <w:sz w:val="24"/>
          </w:rPr>
          <w:t xml:space="preserve"> with a total of 27,774 reads, yielding ~18.7Mb of sequence. For these reads, an average of 93% of the read sequence (~17.5Mb) aligns to the ERCC reference sequences (Figure </w:t>
        </w:r>
        <w:r>
          <w:rPr>
            <w:rFonts w:eastAsiaTheme="majorEastAsia"/>
            <w:sz w:val="24"/>
          </w:rPr>
          <w:t>1B</w:t>
        </w:r>
        <w:r w:rsidRPr="00E63040">
          <w:rPr>
            <w:rFonts w:eastAsiaTheme="majorEastAsia"/>
            <w:sz w:val="24"/>
          </w:rPr>
          <w:t xml:space="preserve">, left) with an accuracy (mean sequence identity) of </w:t>
        </w:r>
        <m:oMath>
          <m:sSubSup>
            <m:sSubSupPr>
              <m:ctrlPr>
                <w:rPr>
                  <w:rFonts w:ascii="Cambria Math" w:eastAsiaTheme="majorEastAsia" w:hAnsi="Cambria Math"/>
                  <w:i/>
                  <w:sz w:val="24"/>
                </w:rPr>
              </m:ctrlPr>
            </m:sSubSupPr>
            <m:e>
              <m:r>
                <w:rPr>
                  <w:rFonts w:ascii="Cambria Math" w:eastAsiaTheme="majorEastAsia" w:hAnsi="Cambria Math"/>
                  <w:sz w:val="24"/>
                </w:rPr>
                <m:t>92</m:t>
              </m:r>
            </m:e>
            <m:sub>
              <m:r>
                <w:rPr>
                  <w:rFonts w:ascii="Cambria Math" w:eastAsiaTheme="majorEastAsia" w:hAnsi="Cambria Math"/>
                  <w:sz w:val="24"/>
                </w:rPr>
                <m:t>-6</m:t>
              </m:r>
            </m:sub>
            <m:sup>
              <m:r>
                <w:rPr>
                  <w:rFonts w:ascii="Cambria Math" w:eastAsiaTheme="majorEastAsia" w:hAnsi="Cambria Math"/>
                  <w:sz w:val="24"/>
                </w:rPr>
                <m:t>+6</m:t>
              </m:r>
            </m:sup>
          </m:sSubSup>
          <m:r>
            <w:rPr>
              <w:rFonts w:ascii="Cambria Math" w:eastAsiaTheme="majorEastAsia" w:hAnsi="Cambria Math"/>
              <w:sz w:val="24"/>
            </w:rPr>
            <m:t>%</m:t>
          </m:r>
        </m:oMath>
        <w:r w:rsidRPr="00E63040">
          <w:rPr>
            <w:rFonts w:eastAsiaTheme="majorEastAsia"/>
            <w:sz w:val="24"/>
          </w:rPr>
          <w:t xml:space="preserve"> (Figure </w:t>
        </w:r>
        <w:r>
          <w:rPr>
            <w:rFonts w:eastAsiaTheme="majorEastAsia"/>
            <w:sz w:val="24"/>
          </w:rPr>
          <w:t>1B</w:t>
        </w:r>
        <w:r w:rsidRPr="00E63040">
          <w:rPr>
            <w:rFonts w:eastAsiaTheme="majorEastAsia"/>
            <w:sz w:val="24"/>
          </w:rPr>
          <w:t xml:space="preserve">, centre). </w:t>
        </w:r>
        <w:commentRangeEnd w:id="233"/>
        <w:r>
          <w:rPr>
            <w:rStyle w:val="CommentReference"/>
            <w:rFonts w:ascii="Ubuntu" w:hAnsi="Ubuntu"/>
          </w:rPr>
          <w:commentReference w:id="233"/>
        </w:r>
        <w:commentRangeStart w:id="234"/>
        <w:commentRangeStart w:id="235"/>
        <w:r>
          <w:rPr>
            <w:rFonts w:eastAsiaTheme="majorEastAsia"/>
            <w:sz w:val="24"/>
          </w:rPr>
          <w:t>This</w:t>
        </w:r>
        <w:commentRangeEnd w:id="234"/>
        <w:commentRangeEnd w:id="235"/>
        <w:r>
          <w:rPr>
            <w:rStyle w:val="CommentReference"/>
            <w:rFonts w:ascii="Ubuntu" w:hAnsi="Ubuntu"/>
          </w:rPr>
          <w:commentReference w:id="235"/>
        </w:r>
        <w:r>
          <w:rPr>
            <w:rStyle w:val="CommentReference"/>
            <w:rFonts w:ascii="Ubuntu" w:hAnsi="Ubuntu"/>
          </w:rPr>
          <w:commentReference w:id="234"/>
        </w:r>
        <w:r>
          <w:rPr>
            <w:rFonts w:eastAsiaTheme="majorEastAsia"/>
            <w:sz w:val="24"/>
          </w:rPr>
          <w:t xml:space="preserve"> suggests that </w:t>
        </w:r>
      </w:ins>
    </w:p>
    <w:p w14:paraId="07B61535" w14:textId="14CE6A68" w:rsidR="004870DB" w:rsidRPr="003861FF" w:rsidRDefault="004870DB" w:rsidP="003861FF">
      <w:pPr>
        <w:keepNext/>
        <w:rPr>
          <w:rFonts w:eastAsiaTheme="majorEastAsia"/>
          <w:sz w:val="24"/>
          <w:rPrChange w:id="236" w:author="Anna Belyaevskaya" w:date="2019-03-13T13:10:00Z">
            <w:rPr>
              <w:rFonts w:eastAsiaTheme="majorEastAsia"/>
            </w:rPr>
          </w:rPrChange>
        </w:rPr>
        <w:pPrChange w:id="237" w:author="Anna Belyaevskaya" w:date="2019-03-13T13:11:00Z">
          <w:pPr>
            <w:keepNext/>
            <w:jc w:val="both"/>
          </w:pPr>
        </w:pPrChange>
      </w:pPr>
      <w:r w:rsidRPr="003861FF">
        <w:rPr>
          <w:rFonts w:eastAsiaTheme="majorEastAsia"/>
          <w:sz w:val="24"/>
          <w:rPrChange w:id="238" w:author="Anna Belyaevskaya" w:date="2019-03-13T13:13:00Z">
            <w:rPr>
              <w:rFonts w:eastAsiaTheme="majorEastAsia"/>
            </w:rPr>
          </w:rPrChange>
        </w:rPr>
        <w:t>The</w:t>
      </w:r>
      <w:del w:id="239" w:author="Anna Belyaevskaya" w:date="2019-03-13T13:11:00Z">
        <w:r w:rsidRPr="003861FF" w:rsidDel="003861FF">
          <w:rPr>
            <w:rFonts w:eastAsiaTheme="majorEastAsia"/>
            <w:sz w:val="24"/>
            <w:rPrChange w:id="240" w:author="Anna Belyaevskaya" w:date="2019-03-13T13:13:00Z">
              <w:rPr>
                <w:rFonts w:eastAsiaTheme="majorEastAsia"/>
              </w:rPr>
            </w:rPrChange>
          </w:rPr>
          <w:delText xml:space="preserve"> remaining</w:delText>
        </w:r>
      </w:del>
      <w:r w:rsidRPr="003861FF">
        <w:rPr>
          <w:rFonts w:eastAsiaTheme="majorEastAsia"/>
          <w:sz w:val="24"/>
          <w:rPrChange w:id="241" w:author="Anna Belyaevskaya" w:date="2019-03-13T13:13:00Z">
            <w:rPr>
              <w:rFonts w:eastAsiaTheme="majorEastAsia"/>
            </w:rPr>
          </w:rPrChange>
        </w:rPr>
        <w:t xml:space="preserve"> </w:t>
      </w:r>
      <w:commentRangeStart w:id="242"/>
      <w:r w:rsidRPr="003861FF">
        <w:rPr>
          <w:rFonts w:eastAsiaTheme="majorEastAsia"/>
          <w:sz w:val="24"/>
          <w:rPrChange w:id="243" w:author="Anna Belyaevskaya" w:date="2019-03-13T13:13:00Z">
            <w:rPr>
              <w:rFonts w:eastAsiaTheme="majorEastAsia"/>
            </w:rPr>
          </w:rPrChange>
        </w:rPr>
        <w:t>1.5M</w:t>
      </w:r>
      <w:ins w:id="244" w:author="Anna Belyaevskaya" w:date="2019-03-13T13:12:00Z">
        <w:r w:rsidR="003861FF" w:rsidRPr="002B1346">
          <w:rPr>
            <w:rFonts w:eastAsiaTheme="majorEastAsia"/>
            <w:sz w:val="24"/>
          </w:rPr>
          <w:t>b</w:t>
        </w:r>
      </w:ins>
      <w:del w:id="245" w:author="Anna Belyaevskaya" w:date="2019-03-13T13:13:00Z">
        <w:r w:rsidRPr="003861FF" w:rsidDel="003861FF">
          <w:rPr>
            <w:rFonts w:eastAsiaTheme="majorEastAsia"/>
            <w:sz w:val="24"/>
            <w:rPrChange w:id="246" w:author="Anna Belyaevskaya" w:date="2019-03-13T13:13:00Z">
              <w:rPr>
                <w:rFonts w:eastAsiaTheme="majorEastAsia"/>
              </w:rPr>
            </w:rPrChange>
          </w:rPr>
          <w:delText xml:space="preserve"> </w:delText>
        </w:r>
        <w:commentRangeEnd w:id="242"/>
        <w:r w:rsidR="003861FF" w:rsidRPr="003861FF" w:rsidDel="003861FF">
          <w:rPr>
            <w:rStyle w:val="CommentReference"/>
            <w:sz w:val="24"/>
            <w:szCs w:val="24"/>
            <w:rPrChange w:id="247" w:author="Anna Belyaevskaya" w:date="2019-03-13T13:13:00Z">
              <w:rPr>
                <w:rStyle w:val="CommentReference"/>
                <w:rFonts w:ascii="Ubuntu" w:hAnsi="Ubuntu"/>
              </w:rPr>
            </w:rPrChange>
          </w:rPr>
          <w:commentReference w:id="242"/>
        </w:r>
        <w:r w:rsidRPr="003861FF" w:rsidDel="003861FF">
          <w:rPr>
            <w:rFonts w:eastAsiaTheme="majorEastAsia"/>
            <w:sz w:val="24"/>
            <w:rPrChange w:id="248" w:author="Anna Belyaevskaya" w:date="2019-03-13T13:13:00Z">
              <w:rPr>
                <w:rFonts w:eastAsiaTheme="majorEastAsia"/>
              </w:rPr>
            </w:rPrChange>
          </w:rPr>
          <w:delText>sequence/alignment errors ar</w:delText>
        </w:r>
      </w:del>
      <w:del w:id="249" w:author="Anna Belyaevskaya" w:date="2019-03-13T13:12:00Z">
        <w:r w:rsidRPr="003861FF" w:rsidDel="003861FF">
          <w:rPr>
            <w:rFonts w:eastAsiaTheme="majorEastAsia"/>
            <w:sz w:val="24"/>
            <w:rPrChange w:id="250" w:author="Anna Belyaevskaya" w:date="2019-03-13T13:13:00Z">
              <w:rPr>
                <w:rFonts w:eastAsiaTheme="majorEastAsia"/>
              </w:rPr>
            </w:rPrChange>
          </w:rPr>
          <w:delText>e</w:delText>
        </w:r>
      </w:del>
      <w:del w:id="251" w:author="Anna Belyaevskaya" w:date="2019-03-13T13:13:00Z">
        <w:r w:rsidRPr="003861FF" w:rsidDel="003861FF">
          <w:rPr>
            <w:rFonts w:eastAsiaTheme="majorEastAsia"/>
            <w:sz w:val="24"/>
            <w:rPrChange w:id="252" w:author="Anna Belyaevskaya" w:date="2019-03-13T13:13:00Z">
              <w:rPr>
                <w:rFonts w:eastAsiaTheme="majorEastAsia"/>
              </w:rPr>
            </w:rPrChange>
          </w:rPr>
          <w:delText xml:space="preserve"> </w:delText>
        </w:r>
      </w:del>
      <w:ins w:id="253" w:author="Anna Belyaevskaya" w:date="2019-03-13T13:13:00Z">
        <w:r w:rsidR="003861FF" w:rsidRPr="003861FF">
          <w:rPr>
            <w:rStyle w:val="CommentReference"/>
            <w:sz w:val="24"/>
            <w:szCs w:val="24"/>
            <w:rPrChange w:id="254" w:author="Anna Belyaevskaya" w:date="2019-03-13T13:13:00Z">
              <w:rPr>
                <w:rStyle w:val="CommentReference"/>
                <w:rFonts w:ascii="Ubuntu" w:hAnsi="Ubuntu"/>
              </w:rPr>
            </w:rPrChange>
          </w:rPr>
          <w:t xml:space="preserve"> </w:t>
        </w:r>
        <w:r w:rsidR="00A249A6">
          <w:rPr>
            <w:rStyle w:val="CommentReference"/>
            <w:sz w:val="24"/>
            <w:szCs w:val="24"/>
          </w:rPr>
          <w:t>errors were</w:t>
        </w:r>
        <w:r w:rsidR="003861FF">
          <w:rPr>
            <w:rStyle w:val="CommentReference"/>
            <w:sz w:val="24"/>
            <w:szCs w:val="24"/>
          </w:rPr>
          <w:t xml:space="preserve"> be </w:t>
        </w:r>
      </w:ins>
      <w:r w:rsidRPr="003861FF">
        <w:rPr>
          <w:rFonts w:eastAsiaTheme="majorEastAsia"/>
          <w:sz w:val="24"/>
          <w:rPrChange w:id="255" w:author="Anna Belyaevskaya" w:date="2019-03-13T13:13:00Z">
            <w:rPr>
              <w:rFonts w:eastAsiaTheme="majorEastAsia"/>
            </w:rPr>
          </w:rPrChange>
        </w:rPr>
        <w:t>broken down</w:t>
      </w:r>
      <w:r w:rsidRPr="003861FF">
        <w:rPr>
          <w:rFonts w:eastAsiaTheme="majorEastAsia"/>
          <w:sz w:val="24"/>
          <w:rPrChange w:id="256" w:author="Anna Belyaevskaya" w:date="2019-03-13T13:10:00Z">
            <w:rPr>
              <w:rFonts w:eastAsiaTheme="majorEastAsia"/>
            </w:rPr>
          </w:rPrChange>
        </w:rPr>
        <w:t xml:space="preserve"> into three categories</w:t>
      </w:r>
      <w:ins w:id="257" w:author="Anna Belyaevskaya" w:date="2019-03-13T13:14:00Z">
        <w:r w:rsidR="003861FF">
          <w:rPr>
            <w:rFonts w:eastAsiaTheme="majorEastAsia"/>
            <w:sz w:val="24"/>
          </w:rPr>
          <w:t>:</w:t>
        </w:r>
      </w:ins>
      <w:del w:id="258" w:author="Anna Belyaevskaya" w:date="2019-03-13T13:14:00Z">
        <w:r w:rsidRPr="003861FF" w:rsidDel="003861FF">
          <w:rPr>
            <w:rFonts w:eastAsiaTheme="majorEastAsia"/>
            <w:sz w:val="24"/>
            <w:rPrChange w:id="259" w:author="Anna Belyaevskaya" w:date="2019-03-13T13:10:00Z">
              <w:rPr>
                <w:rFonts w:eastAsiaTheme="majorEastAsia"/>
              </w:rPr>
            </w:rPrChange>
          </w:rPr>
          <w:delText>,</w:delText>
        </w:r>
      </w:del>
      <w:r w:rsidRPr="003861FF">
        <w:rPr>
          <w:rFonts w:eastAsiaTheme="majorEastAsia"/>
          <w:sz w:val="24"/>
          <w:rPrChange w:id="260" w:author="Anna Belyaevskaya" w:date="2019-03-13T13:10:00Z">
            <w:rPr>
              <w:rFonts w:eastAsiaTheme="majorEastAsia"/>
            </w:rPr>
          </w:rPrChange>
        </w:rPr>
        <w:t xml:space="preserve"> insertions</w:t>
      </w:r>
      <w:del w:id="261" w:author="Anna Belyaevskaya" w:date="2019-03-13T13:14:00Z">
        <w:r w:rsidRPr="003861FF" w:rsidDel="003861FF">
          <w:rPr>
            <w:rFonts w:eastAsiaTheme="majorEastAsia"/>
            <w:sz w:val="24"/>
            <w:rPrChange w:id="262" w:author="Anna Belyaevskaya" w:date="2019-03-13T13:10:00Z">
              <w:rPr>
                <w:rFonts w:eastAsiaTheme="majorEastAsia"/>
              </w:rPr>
            </w:rPrChange>
          </w:rPr>
          <w:delText xml:space="preserve"> to the reference</w:delText>
        </w:r>
      </w:del>
      <w:r w:rsidRPr="003861FF">
        <w:rPr>
          <w:rFonts w:eastAsiaTheme="majorEastAsia"/>
          <w:sz w:val="24"/>
          <w:rPrChange w:id="263" w:author="Anna Belyaevskaya" w:date="2019-03-13T13:10:00Z">
            <w:rPr>
              <w:rFonts w:eastAsiaTheme="majorEastAsia"/>
            </w:rPr>
          </w:rPrChange>
        </w:rPr>
        <w:t>, deletions</w:t>
      </w:r>
      <w:del w:id="264" w:author="Anna Belyaevskaya" w:date="2019-03-13T13:14:00Z">
        <w:r w:rsidRPr="003861FF" w:rsidDel="003861FF">
          <w:rPr>
            <w:rFonts w:eastAsiaTheme="majorEastAsia"/>
            <w:sz w:val="24"/>
            <w:rPrChange w:id="265" w:author="Anna Belyaevskaya" w:date="2019-03-13T13:10:00Z">
              <w:rPr>
                <w:rFonts w:eastAsiaTheme="majorEastAsia"/>
              </w:rPr>
            </w:rPrChange>
          </w:rPr>
          <w:delText xml:space="preserve"> from the reference</w:delText>
        </w:r>
      </w:del>
      <w:r w:rsidRPr="003861FF">
        <w:rPr>
          <w:rFonts w:eastAsiaTheme="majorEastAsia"/>
          <w:sz w:val="24"/>
          <w:rPrChange w:id="266" w:author="Anna Belyaevskaya" w:date="2019-03-13T13:10:00Z">
            <w:rPr>
              <w:rFonts w:eastAsiaTheme="majorEastAsia"/>
            </w:rPr>
          </w:rPrChange>
        </w:rPr>
        <w:t xml:space="preserve"> and base substitutions</w:t>
      </w:r>
      <w:ins w:id="267" w:author="Anna Belyaevskaya" w:date="2019-03-13T13:14:00Z">
        <w:r w:rsidR="003861FF">
          <w:rPr>
            <w:rFonts w:eastAsiaTheme="majorEastAsia"/>
            <w:sz w:val="24"/>
          </w:rPr>
          <w:t xml:space="preserve"> as compared to the reference</w:t>
        </w:r>
      </w:ins>
      <w:ins w:id="268" w:author="Anna Belyaevskaya" w:date="2019-03-13T13:15:00Z">
        <w:r w:rsidR="003861FF">
          <w:rPr>
            <w:rFonts w:eastAsiaTheme="majorEastAsia"/>
            <w:sz w:val="24"/>
          </w:rPr>
          <w:t xml:space="preserve"> </w:t>
        </w:r>
      </w:ins>
      <w:del w:id="269" w:author="Anna Belyaevskaya" w:date="2019-03-13T13:17:00Z">
        <w:r w:rsidRPr="003861FF" w:rsidDel="002B1346">
          <w:rPr>
            <w:rFonts w:eastAsiaTheme="majorEastAsia"/>
            <w:sz w:val="24"/>
            <w:rPrChange w:id="270" w:author="Anna Belyaevskaya" w:date="2019-03-13T13:10:00Z">
              <w:rPr>
                <w:rFonts w:eastAsiaTheme="majorEastAsia"/>
              </w:rPr>
            </w:rPrChange>
          </w:rPr>
          <w:delText xml:space="preserve">.  </w:delText>
        </w:r>
        <w:r w:rsidR="00180334" w:rsidRPr="003861FF" w:rsidDel="002B1346">
          <w:rPr>
            <w:rFonts w:eastAsiaTheme="majorEastAsia"/>
            <w:sz w:val="24"/>
            <w:rPrChange w:id="271" w:author="Anna Belyaevskaya" w:date="2019-03-13T13:10:00Z">
              <w:rPr>
                <w:rFonts w:eastAsiaTheme="majorEastAsia"/>
              </w:rPr>
            </w:rPrChange>
          </w:rPr>
          <w:delText>D</w:delText>
        </w:r>
      </w:del>
      <w:ins w:id="272" w:author="Anna Belyaevskaya" w:date="2019-03-13T13:17:00Z">
        <w:r w:rsidR="002B1346">
          <w:rPr>
            <w:rFonts w:eastAsiaTheme="majorEastAsia"/>
            <w:sz w:val="24"/>
          </w:rPr>
          <w:t>with d</w:t>
        </w:r>
      </w:ins>
      <w:r w:rsidR="00180334" w:rsidRPr="003861FF">
        <w:rPr>
          <w:rFonts w:eastAsiaTheme="majorEastAsia"/>
          <w:sz w:val="24"/>
          <w:rPrChange w:id="273" w:author="Anna Belyaevskaya" w:date="2019-03-13T13:10:00Z">
            <w:rPr>
              <w:rFonts w:eastAsiaTheme="majorEastAsia"/>
            </w:rPr>
          </w:rPrChange>
        </w:rPr>
        <w:t xml:space="preserve">eletions </w:t>
      </w:r>
      <w:del w:id="274" w:author="Anna Belyaevskaya" w:date="2019-03-13T13:18:00Z">
        <w:r w:rsidR="00180334" w:rsidRPr="003861FF" w:rsidDel="002B1346">
          <w:rPr>
            <w:rFonts w:eastAsiaTheme="majorEastAsia"/>
            <w:sz w:val="24"/>
            <w:rPrChange w:id="275" w:author="Anna Belyaevskaya" w:date="2019-03-13T13:10:00Z">
              <w:rPr>
                <w:rFonts w:eastAsiaTheme="majorEastAsia"/>
              </w:rPr>
            </w:rPrChange>
          </w:rPr>
          <w:delText xml:space="preserve">from the reference make </w:delText>
        </w:r>
      </w:del>
      <w:ins w:id="276" w:author="Anna Belyaevskaya" w:date="2019-03-13T13:18:00Z">
        <w:r w:rsidR="002B1346">
          <w:rPr>
            <w:rFonts w:eastAsiaTheme="majorEastAsia"/>
            <w:sz w:val="24"/>
          </w:rPr>
          <w:t xml:space="preserve">making </w:t>
        </w:r>
      </w:ins>
      <w:r w:rsidR="00180334" w:rsidRPr="003861FF">
        <w:rPr>
          <w:rFonts w:eastAsiaTheme="majorEastAsia"/>
          <w:sz w:val="24"/>
          <w:rPrChange w:id="277" w:author="Anna Belyaevskaya" w:date="2019-03-13T13:10:00Z">
            <w:rPr>
              <w:rFonts w:eastAsiaTheme="majorEastAsia"/>
            </w:rPr>
          </w:rPrChange>
        </w:rPr>
        <w:t>up the majority (</w:t>
      </w:r>
      <m:oMath>
        <m:sSubSup>
          <m:sSubSupPr>
            <m:ctrlPr>
              <w:rPr>
                <w:rFonts w:ascii="Cambria Math" w:eastAsiaTheme="majorEastAsia" w:hAnsi="Cambria Math"/>
                <w:i/>
                <w:sz w:val="24"/>
                <w:rPrChange w:id="278" w:author="Anna Belyaevskaya" w:date="2019-03-13T13:10:00Z">
                  <w:rPr>
                    <w:rFonts w:ascii="Cambria Math" w:eastAsiaTheme="majorEastAsia" w:hAnsi="Cambria Math"/>
                    <w:i/>
                  </w:rPr>
                </w:rPrChange>
              </w:rPr>
            </m:ctrlPr>
          </m:sSubSupPr>
          <m:e>
            <m:r>
              <w:rPr>
                <w:rFonts w:ascii="Cambria Math" w:eastAsiaTheme="majorEastAsia" w:hAnsi="Cambria Math"/>
                <w:sz w:val="24"/>
                <w:rPrChange w:id="279" w:author="Anna Belyaevskaya" w:date="2019-03-13T13:10:00Z">
                  <w:rPr>
                    <w:rFonts w:ascii="Cambria Math" w:eastAsiaTheme="majorEastAsia" w:hAnsi="Cambria Math"/>
                  </w:rPr>
                </w:rPrChange>
              </w:rPr>
              <m:t>8</m:t>
            </m:r>
          </m:e>
          <m:sub>
            <m:r>
              <w:rPr>
                <w:rFonts w:ascii="Cambria Math" w:eastAsiaTheme="majorEastAsia" w:hAnsi="Cambria Math"/>
                <w:sz w:val="24"/>
                <w:rPrChange w:id="280" w:author="Anna Belyaevskaya" w:date="2019-03-13T13:10:00Z">
                  <w:rPr>
                    <w:rFonts w:ascii="Cambria Math" w:eastAsiaTheme="majorEastAsia" w:hAnsi="Cambria Math"/>
                  </w:rPr>
                </w:rPrChange>
              </w:rPr>
              <m:t>-5</m:t>
            </m:r>
          </m:sub>
          <m:sup>
            <m:r>
              <w:rPr>
                <w:rFonts w:ascii="Cambria Math" w:eastAsiaTheme="majorEastAsia" w:hAnsi="Cambria Math"/>
                <w:sz w:val="24"/>
                <w:rPrChange w:id="281" w:author="Anna Belyaevskaya" w:date="2019-03-13T13:10:00Z">
                  <w:rPr>
                    <w:rFonts w:ascii="Cambria Math" w:eastAsiaTheme="majorEastAsia" w:hAnsi="Cambria Math"/>
                  </w:rPr>
                </w:rPrChange>
              </w:rPr>
              <m:t>+5</m:t>
            </m:r>
          </m:sup>
        </m:sSubSup>
        <m:r>
          <w:rPr>
            <w:rFonts w:ascii="Cambria Math" w:eastAsiaTheme="majorEastAsia" w:hAnsi="Cambria Math"/>
            <w:sz w:val="24"/>
            <w:rPrChange w:id="282" w:author="Anna Belyaevskaya" w:date="2019-03-13T13:10:00Z">
              <w:rPr>
                <w:rFonts w:ascii="Cambria Math" w:eastAsiaTheme="majorEastAsia" w:hAnsi="Cambria Math"/>
              </w:rPr>
            </w:rPrChange>
          </w:rPr>
          <m:t>%</m:t>
        </m:r>
      </m:oMath>
      <w:r w:rsidR="00180334" w:rsidRPr="003861FF">
        <w:rPr>
          <w:rFonts w:eastAsiaTheme="majorEastAsia"/>
          <w:sz w:val="24"/>
          <w:rPrChange w:id="283" w:author="Anna Belyaevskaya" w:date="2019-03-13T13:10:00Z">
            <w:rPr>
              <w:rFonts w:eastAsiaTheme="majorEastAsia"/>
            </w:rPr>
          </w:rPrChange>
        </w:rPr>
        <w:t xml:space="preserve">) of the errors </w:t>
      </w:r>
      <w:ins w:id="284" w:author="Anna Belyaevskaya" w:date="2019-03-13T13:18:00Z">
        <w:r w:rsidR="002B1346">
          <w:rPr>
            <w:rFonts w:eastAsiaTheme="majorEastAsia"/>
            <w:sz w:val="24"/>
          </w:rPr>
          <w:t>and</w:t>
        </w:r>
      </w:ins>
      <w:del w:id="285" w:author="Anna Belyaevskaya" w:date="2019-03-13T13:18:00Z">
        <w:r w:rsidR="00180334" w:rsidRPr="003861FF" w:rsidDel="002B1346">
          <w:rPr>
            <w:rFonts w:eastAsiaTheme="majorEastAsia"/>
            <w:sz w:val="24"/>
            <w:rPrChange w:id="286" w:author="Anna Belyaevskaya" w:date="2019-03-13T13:10:00Z">
              <w:rPr>
                <w:rFonts w:eastAsiaTheme="majorEastAsia"/>
              </w:rPr>
            </w:rPrChange>
          </w:rPr>
          <w:delText xml:space="preserve">for the aligned sequences with </w:delText>
        </w:r>
      </w:del>
      <w:ins w:id="287" w:author="Anna Belyaevskaya" w:date="2019-03-13T13:18:00Z">
        <w:r w:rsidR="002B1346">
          <w:rPr>
            <w:rFonts w:eastAsiaTheme="majorEastAsia"/>
            <w:sz w:val="24"/>
          </w:rPr>
          <w:t xml:space="preserve"> </w:t>
        </w:r>
      </w:ins>
      <w:r w:rsidR="00180334" w:rsidRPr="003861FF">
        <w:rPr>
          <w:rFonts w:eastAsiaTheme="majorEastAsia"/>
          <w:sz w:val="24"/>
          <w:rPrChange w:id="288" w:author="Anna Belyaevskaya" w:date="2019-03-13T13:10:00Z">
            <w:rPr>
              <w:rFonts w:eastAsiaTheme="majorEastAsia"/>
            </w:rPr>
          </w:rPrChange>
        </w:rPr>
        <w:t>both substitutions and insertions accounting for &lt;5%</w:t>
      </w:r>
      <w:ins w:id="289" w:author="Anna Belyaevskaya" w:date="2019-03-13T13:18:00Z">
        <w:r w:rsidR="002B1346">
          <w:rPr>
            <w:rFonts w:eastAsiaTheme="majorEastAsia"/>
            <w:sz w:val="24"/>
          </w:rPr>
          <w:t xml:space="preserve"> (Figure S2A)</w:t>
        </w:r>
      </w:ins>
      <w:r w:rsidR="00180334" w:rsidRPr="003861FF">
        <w:rPr>
          <w:rFonts w:eastAsiaTheme="majorEastAsia"/>
          <w:sz w:val="24"/>
          <w:rPrChange w:id="290" w:author="Anna Belyaevskaya" w:date="2019-03-13T13:10:00Z">
            <w:rPr>
              <w:rFonts w:eastAsiaTheme="majorEastAsia"/>
            </w:rPr>
          </w:rPrChange>
        </w:rPr>
        <w:t>. These errors show</w:t>
      </w:r>
      <w:ins w:id="291" w:author="Anna Belyaevskaya" w:date="2019-03-13T13:27:00Z">
        <w:r w:rsidR="00A249A6">
          <w:rPr>
            <w:rFonts w:eastAsiaTheme="majorEastAsia"/>
            <w:sz w:val="24"/>
          </w:rPr>
          <w:t>ed</w:t>
        </w:r>
      </w:ins>
      <w:r w:rsidR="00180334" w:rsidRPr="003861FF">
        <w:rPr>
          <w:rFonts w:eastAsiaTheme="majorEastAsia"/>
          <w:sz w:val="24"/>
          <w:rPrChange w:id="292" w:author="Anna Belyaevskaya" w:date="2019-03-13T13:10:00Z">
            <w:rPr>
              <w:rFonts w:eastAsiaTheme="majorEastAsia"/>
            </w:rPr>
          </w:rPrChange>
        </w:rPr>
        <w:t xml:space="preserve"> evidence for base specificity. Guanidine </w:t>
      </w:r>
      <w:proofErr w:type="gramStart"/>
      <w:ins w:id="293" w:author="Anna Belyaevskaya" w:date="2019-03-13T13:27:00Z">
        <w:r w:rsidR="00A249A6">
          <w:rPr>
            <w:rFonts w:eastAsiaTheme="majorEastAsia"/>
            <w:sz w:val="24"/>
          </w:rPr>
          <w:t>wa</w:t>
        </w:r>
      </w:ins>
      <w:proofErr w:type="gramEnd"/>
      <w:del w:id="294" w:author="Anna Belyaevskaya" w:date="2019-03-13T13:27:00Z">
        <w:r w:rsidR="00180334" w:rsidRPr="003861FF" w:rsidDel="00A249A6">
          <w:rPr>
            <w:rFonts w:eastAsiaTheme="majorEastAsia"/>
            <w:sz w:val="24"/>
            <w:rPrChange w:id="295" w:author="Anna Belyaevskaya" w:date="2019-03-13T13:10:00Z">
              <w:rPr>
                <w:rFonts w:eastAsiaTheme="majorEastAsia"/>
              </w:rPr>
            </w:rPrChange>
          </w:rPr>
          <w:delText>i</w:delText>
        </w:r>
      </w:del>
      <w:r w:rsidR="00180334" w:rsidRPr="003861FF">
        <w:rPr>
          <w:rFonts w:eastAsiaTheme="majorEastAsia"/>
          <w:sz w:val="24"/>
          <w:rPrChange w:id="296" w:author="Anna Belyaevskaya" w:date="2019-03-13T13:10:00Z">
            <w:rPr>
              <w:rFonts w:eastAsiaTheme="majorEastAsia"/>
            </w:rPr>
          </w:rPrChange>
        </w:rPr>
        <w:t xml:space="preserve">s under-represented, and </w:t>
      </w:r>
      <w:ins w:id="297" w:author="Anna Belyaevskaya" w:date="2019-03-13T13:26:00Z">
        <w:r w:rsidR="00A249A6">
          <w:rPr>
            <w:rFonts w:eastAsiaTheme="majorEastAsia"/>
            <w:sz w:val="24"/>
          </w:rPr>
          <w:t>t</w:t>
        </w:r>
      </w:ins>
      <w:del w:id="298" w:author="Anna Belyaevskaya" w:date="2019-03-13T13:26:00Z">
        <w:r w:rsidR="00180334" w:rsidRPr="003861FF" w:rsidDel="00A249A6">
          <w:rPr>
            <w:rFonts w:eastAsiaTheme="majorEastAsia"/>
            <w:sz w:val="24"/>
            <w:rPrChange w:id="299" w:author="Anna Belyaevskaya" w:date="2019-03-13T13:10:00Z">
              <w:rPr>
                <w:rFonts w:eastAsiaTheme="majorEastAsia"/>
              </w:rPr>
            </w:rPrChange>
          </w:rPr>
          <w:delText>T</w:delText>
        </w:r>
      </w:del>
      <w:r w:rsidR="00180334" w:rsidRPr="003861FF">
        <w:rPr>
          <w:rFonts w:eastAsiaTheme="majorEastAsia"/>
          <w:sz w:val="24"/>
          <w:rPrChange w:id="300" w:author="Anna Belyaevskaya" w:date="2019-03-13T13:10:00Z">
            <w:rPr>
              <w:rFonts w:eastAsiaTheme="majorEastAsia"/>
            </w:rPr>
          </w:rPrChange>
        </w:rPr>
        <w:t>hymine</w:t>
      </w:r>
      <w:ins w:id="301" w:author="Anna Belyaevskaya" w:date="2019-03-13T13:28:00Z">
        <w:r w:rsidR="00A249A6">
          <w:rPr>
            <w:rFonts w:eastAsiaTheme="majorEastAsia"/>
            <w:sz w:val="24"/>
          </w:rPr>
          <w:t xml:space="preserve"> - </w:t>
        </w:r>
      </w:ins>
      <w:del w:id="302" w:author="Anna Belyaevskaya" w:date="2019-03-13T13:28:00Z">
        <w:r w:rsidR="00180334" w:rsidRPr="003861FF" w:rsidDel="00A249A6">
          <w:rPr>
            <w:rFonts w:eastAsiaTheme="majorEastAsia"/>
            <w:sz w:val="24"/>
            <w:rPrChange w:id="303" w:author="Anna Belyaevskaya" w:date="2019-03-13T13:10:00Z">
              <w:rPr>
                <w:rFonts w:eastAsiaTheme="majorEastAsia"/>
              </w:rPr>
            </w:rPrChange>
          </w:rPr>
          <w:delText xml:space="preserve"> </w:delText>
        </w:r>
      </w:del>
      <w:del w:id="304" w:author="Anna Belyaevskaya" w:date="2019-03-13T13:27:00Z">
        <w:r w:rsidR="00180334" w:rsidRPr="003861FF" w:rsidDel="00A249A6">
          <w:rPr>
            <w:rFonts w:eastAsiaTheme="majorEastAsia"/>
            <w:sz w:val="24"/>
            <w:rPrChange w:id="305" w:author="Anna Belyaevskaya" w:date="2019-03-13T13:10:00Z">
              <w:rPr>
                <w:rFonts w:eastAsiaTheme="majorEastAsia"/>
              </w:rPr>
            </w:rPrChange>
          </w:rPr>
          <w:delText>is</w:delText>
        </w:r>
      </w:del>
      <w:del w:id="306" w:author="Anna Belyaevskaya" w:date="2019-03-13T13:28:00Z">
        <w:r w:rsidR="00180334" w:rsidRPr="003861FF" w:rsidDel="00A249A6">
          <w:rPr>
            <w:rFonts w:eastAsiaTheme="majorEastAsia"/>
            <w:sz w:val="24"/>
            <w:rPrChange w:id="307" w:author="Anna Belyaevskaya" w:date="2019-03-13T13:10:00Z">
              <w:rPr>
                <w:rFonts w:eastAsiaTheme="majorEastAsia"/>
              </w:rPr>
            </w:rPrChange>
          </w:rPr>
          <w:delText xml:space="preserve"> </w:delText>
        </w:r>
      </w:del>
      <w:r w:rsidR="00180334" w:rsidRPr="003861FF">
        <w:rPr>
          <w:rFonts w:eastAsiaTheme="majorEastAsia"/>
          <w:sz w:val="24"/>
          <w:rPrChange w:id="308" w:author="Anna Belyaevskaya" w:date="2019-03-13T13:10:00Z">
            <w:rPr>
              <w:rFonts w:eastAsiaTheme="majorEastAsia"/>
            </w:rPr>
          </w:rPrChange>
        </w:rPr>
        <w:t>over-represented</w:t>
      </w:r>
      <w:ins w:id="309" w:author="Anna Belyaevskaya" w:date="2019-03-13T13:26:00Z">
        <w:r w:rsidR="00A249A6">
          <w:rPr>
            <w:rFonts w:eastAsiaTheme="majorEastAsia"/>
            <w:sz w:val="24"/>
          </w:rPr>
          <w:t xml:space="preserve"> </w:t>
        </w:r>
      </w:ins>
      <w:del w:id="310" w:author="Anna Belyaevskaya" w:date="2019-03-13T13:26:00Z">
        <w:r w:rsidR="00180334" w:rsidRPr="003861FF" w:rsidDel="00A249A6">
          <w:rPr>
            <w:rFonts w:eastAsiaTheme="majorEastAsia"/>
            <w:sz w:val="24"/>
            <w:rPrChange w:id="311" w:author="Anna Belyaevskaya" w:date="2019-03-13T13:10:00Z">
              <w:rPr>
                <w:rFonts w:eastAsiaTheme="majorEastAsia"/>
              </w:rPr>
            </w:rPrChange>
          </w:rPr>
          <w:delText xml:space="preserve">, for all three categories of error (insertion, deletion and substitution) </w:delText>
        </w:r>
      </w:del>
      <w:r w:rsidR="00180334" w:rsidRPr="003861FF">
        <w:rPr>
          <w:rFonts w:eastAsiaTheme="majorEastAsia"/>
          <w:sz w:val="24"/>
          <w:rPrChange w:id="312" w:author="Anna Belyaevskaya" w:date="2019-03-13T13:10:00Z">
            <w:rPr>
              <w:rFonts w:eastAsiaTheme="majorEastAsia"/>
            </w:rPr>
          </w:rPrChange>
        </w:rPr>
        <w:t xml:space="preserve">relative to the reference </w:t>
      </w:r>
      <w:proofErr w:type="spellStart"/>
      <w:r w:rsidR="00180334" w:rsidRPr="003861FF">
        <w:rPr>
          <w:rFonts w:eastAsiaTheme="majorEastAsia"/>
          <w:sz w:val="24"/>
          <w:rPrChange w:id="313" w:author="Anna Belyaevskaya" w:date="2019-03-13T13:10:00Z">
            <w:rPr>
              <w:rFonts w:eastAsiaTheme="majorEastAsia"/>
            </w:rPr>
          </w:rPrChange>
        </w:rPr>
        <w:t>n</w:t>
      </w:r>
      <w:ins w:id="314" w:author="Anna Belyaevskaya" w:date="2019-03-13T13:27:00Z">
        <w:r w:rsidR="00A249A6">
          <w:rPr>
            <w:rFonts w:eastAsiaTheme="majorEastAsia"/>
            <w:sz w:val="24"/>
          </w:rPr>
          <w:t>t</w:t>
        </w:r>
      </w:ins>
      <w:proofErr w:type="spellEnd"/>
      <w:del w:id="315" w:author="Anna Belyaevskaya" w:date="2019-03-13T13:27:00Z">
        <w:r w:rsidR="00180334" w:rsidRPr="003861FF" w:rsidDel="00A249A6">
          <w:rPr>
            <w:rFonts w:eastAsiaTheme="majorEastAsia"/>
            <w:sz w:val="24"/>
            <w:rPrChange w:id="316" w:author="Anna Belyaevskaya" w:date="2019-03-13T13:10:00Z">
              <w:rPr>
                <w:rFonts w:eastAsiaTheme="majorEastAsia"/>
              </w:rPr>
            </w:rPrChange>
          </w:rPr>
          <w:delText>ucleotide</w:delText>
        </w:r>
      </w:del>
      <w:r w:rsidR="00180334" w:rsidRPr="003861FF">
        <w:rPr>
          <w:rFonts w:eastAsiaTheme="majorEastAsia"/>
          <w:sz w:val="24"/>
          <w:rPrChange w:id="317" w:author="Anna Belyaevskaya" w:date="2019-03-13T13:10:00Z">
            <w:rPr>
              <w:rFonts w:eastAsiaTheme="majorEastAsia"/>
            </w:rPr>
          </w:rPrChange>
        </w:rPr>
        <w:t xml:space="preserve"> distribution</w:t>
      </w:r>
      <w:del w:id="318" w:author="Anna Belyaevskaya" w:date="2019-03-13T13:27:00Z">
        <w:r w:rsidR="00180334" w:rsidRPr="003861FF" w:rsidDel="00A249A6">
          <w:rPr>
            <w:rFonts w:eastAsiaTheme="majorEastAsia"/>
            <w:sz w:val="24"/>
            <w:rPrChange w:id="319" w:author="Anna Belyaevskaya" w:date="2019-03-13T13:10:00Z">
              <w:rPr>
                <w:rFonts w:eastAsiaTheme="majorEastAsia"/>
              </w:rPr>
            </w:rPrChange>
          </w:rPr>
          <w:delText>s</w:delText>
        </w:r>
      </w:del>
      <w:r w:rsidR="00180334" w:rsidRPr="003861FF">
        <w:rPr>
          <w:rFonts w:eastAsiaTheme="majorEastAsia"/>
          <w:sz w:val="24"/>
          <w:rPrChange w:id="320" w:author="Anna Belyaevskaya" w:date="2019-03-13T13:10:00Z">
            <w:rPr>
              <w:rFonts w:eastAsiaTheme="majorEastAsia"/>
            </w:rPr>
          </w:rPrChange>
        </w:rPr>
        <w:t xml:space="preserve"> (Figure </w:t>
      </w:r>
      <w:ins w:id="321" w:author="Anna Belyaevskaya" w:date="2019-03-13T13:24:00Z">
        <w:r w:rsidR="00071042">
          <w:rPr>
            <w:rFonts w:eastAsiaTheme="majorEastAsia"/>
            <w:sz w:val="24"/>
          </w:rPr>
          <w:t>S2A</w:t>
        </w:r>
      </w:ins>
      <w:del w:id="322" w:author="Anna Belyaevskaya" w:date="2019-03-13T13:24:00Z">
        <w:r w:rsidR="00180334" w:rsidRPr="003861FF" w:rsidDel="00071042">
          <w:rPr>
            <w:rFonts w:eastAsiaTheme="majorEastAsia"/>
            <w:sz w:val="24"/>
            <w:rPrChange w:id="323" w:author="Anna Belyaevskaya" w:date="2019-03-13T13:10:00Z">
              <w:rPr>
                <w:rFonts w:eastAsiaTheme="majorEastAsia"/>
              </w:rPr>
            </w:rPrChange>
          </w:rPr>
          <w:delText>3a</w:delText>
        </w:r>
      </w:del>
      <w:r w:rsidR="00180334" w:rsidRPr="003861FF">
        <w:rPr>
          <w:rFonts w:eastAsiaTheme="majorEastAsia"/>
          <w:sz w:val="24"/>
          <w:rPrChange w:id="324" w:author="Anna Belyaevskaya" w:date="2019-03-13T13:10:00Z">
            <w:rPr>
              <w:rFonts w:eastAsiaTheme="majorEastAsia"/>
            </w:rPr>
          </w:rPrChange>
        </w:rPr>
        <w:t xml:space="preserve">). Cytosine </w:t>
      </w:r>
      <w:ins w:id="325" w:author="Anna Belyaevskaya" w:date="2019-03-13T13:28:00Z">
        <w:r w:rsidR="00A249A6">
          <w:rPr>
            <w:rFonts w:eastAsiaTheme="majorEastAsia"/>
            <w:sz w:val="24"/>
          </w:rPr>
          <w:t>was</w:t>
        </w:r>
      </w:ins>
      <w:del w:id="326" w:author="Anna Belyaevskaya" w:date="2019-03-13T13:28:00Z">
        <w:r w:rsidR="00180334" w:rsidRPr="003861FF" w:rsidDel="00A249A6">
          <w:rPr>
            <w:rFonts w:eastAsiaTheme="majorEastAsia"/>
            <w:sz w:val="24"/>
            <w:rPrChange w:id="327" w:author="Anna Belyaevskaya" w:date="2019-03-13T13:10:00Z">
              <w:rPr>
                <w:rFonts w:eastAsiaTheme="majorEastAsia"/>
              </w:rPr>
            </w:rPrChange>
          </w:rPr>
          <w:delText>is</w:delText>
        </w:r>
      </w:del>
      <w:r w:rsidR="00180334" w:rsidRPr="003861FF">
        <w:rPr>
          <w:rFonts w:eastAsiaTheme="majorEastAsia"/>
          <w:sz w:val="24"/>
          <w:rPrChange w:id="328" w:author="Anna Belyaevskaya" w:date="2019-03-13T13:10:00Z">
            <w:rPr>
              <w:rFonts w:eastAsiaTheme="majorEastAsia"/>
            </w:rPr>
          </w:rPrChange>
        </w:rPr>
        <w:t xml:space="preserve"> over-represented in the set of deletions and substitutions and, where substituted, </w:t>
      </w:r>
      <w:ins w:id="329" w:author="Anna Belyaevskaya" w:date="2019-03-13T13:28:00Z">
        <w:r w:rsidR="00A249A6">
          <w:rPr>
            <w:rFonts w:eastAsiaTheme="majorEastAsia"/>
            <w:sz w:val="24"/>
          </w:rPr>
          <w:t>was</w:t>
        </w:r>
      </w:ins>
      <w:del w:id="330" w:author="Anna Belyaevskaya" w:date="2019-03-13T13:28:00Z">
        <w:r w:rsidR="00180334" w:rsidRPr="003861FF" w:rsidDel="00A249A6">
          <w:rPr>
            <w:rFonts w:eastAsiaTheme="majorEastAsia"/>
            <w:sz w:val="24"/>
            <w:rPrChange w:id="331" w:author="Anna Belyaevskaya" w:date="2019-03-13T13:10:00Z">
              <w:rPr>
                <w:rFonts w:eastAsiaTheme="majorEastAsia"/>
              </w:rPr>
            </w:rPrChange>
          </w:rPr>
          <w:delText>is</w:delText>
        </w:r>
      </w:del>
      <w:r w:rsidR="00180334" w:rsidRPr="003861FF">
        <w:rPr>
          <w:rFonts w:eastAsiaTheme="majorEastAsia"/>
          <w:sz w:val="24"/>
          <w:rPrChange w:id="332" w:author="Anna Belyaevskaya" w:date="2019-03-13T13:10:00Z">
            <w:rPr>
              <w:rFonts w:eastAsiaTheme="majorEastAsia"/>
            </w:rPr>
          </w:rPrChange>
        </w:rPr>
        <w:t xml:space="preserve"> most likely to be replaced with</w:t>
      </w:r>
      <w:del w:id="333" w:author="Anna Belyaevskaya" w:date="2019-03-13T13:28:00Z">
        <w:r w:rsidR="00180334" w:rsidRPr="003861FF" w:rsidDel="00A249A6">
          <w:rPr>
            <w:rFonts w:eastAsiaTheme="majorEastAsia"/>
            <w:sz w:val="24"/>
            <w:rPrChange w:id="334" w:author="Anna Belyaevskaya" w:date="2019-03-13T13:10:00Z">
              <w:rPr>
                <w:rFonts w:eastAsiaTheme="majorEastAsia"/>
              </w:rPr>
            </w:rPrChange>
          </w:rPr>
          <w:delText xml:space="preserve"> a</w:delText>
        </w:r>
      </w:del>
      <w:r w:rsidR="00180334" w:rsidRPr="003861FF">
        <w:rPr>
          <w:rFonts w:eastAsiaTheme="majorEastAsia"/>
          <w:sz w:val="24"/>
          <w:rPrChange w:id="335" w:author="Anna Belyaevskaya" w:date="2019-03-13T13:10:00Z">
            <w:rPr>
              <w:rFonts w:eastAsiaTheme="majorEastAsia"/>
            </w:rPr>
          </w:rPrChange>
        </w:rPr>
        <w:t xml:space="preserve"> </w:t>
      </w:r>
      <w:ins w:id="336" w:author="Anna Belyaevskaya" w:date="2019-03-13T13:28:00Z">
        <w:r w:rsidR="00A249A6">
          <w:rPr>
            <w:rFonts w:eastAsiaTheme="majorEastAsia"/>
            <w:sz w:val="24"/>
          </w:rPr>
          <w:t>t</w:t>
        </w:r>
      </w:ins>
      <w:del w:id="337" w:author="Anna Belyaevskaya" w:date="2019-03-13T13:28:00Z">
        <w:r w:rsidR="00180334" w:rsidRPr="003861FF" w:rsidDel="00A249A6">
          <w:rPr>
            <w:rFonts w:eastAsiaTheme="majorEastAsia"/>
            <w:sz w:val="24"/>
            <w:rPrChange w:id="338" w:author="Anna Belyaevskaya" w:date="2019-03-13T13:10:00Z">
              <w:rPr>
                <w:rFonts w:eastAsiaTheme="majorEastAsia"/>
              </w:rPr>
            </w:rPrChange>
          </w:rPr>
          <w:delText>T</w:delText>
        </w:r>
      </w:del>
      <w:r w:rsidR="00180334" w:rsidRPr="003861FF">
        <w:rPr>
          <w:rFonts w:eastAsiaTheme="majorEastAsia"/>
          <w:sz w:val="24"/>
          <w:rPrChange w:id="339" w:author="Anna Belyaevskaya" w:date="2019-03-13T13:10:00Z">
            <w:rPr>
              <w:rFonts w:eastAsiaTheme="majorEastAsia"/>
            </w:rPr>
          </w:rPrChange>
        </w:rPr>
        <w:t xml:space="preserve">hymine (Figure </w:t>
      </w:r>
      <w:ins w:id="340" w:author="Anna Belyaevskaya" w:date="2019-03-13T13:24:00Z">
        <w:r w:rsidR="00071042">
          <w:rPr>
            <w:rFonts w:eastAsiaTheme="majorEastAsia"/>
            <w:sz w:val="24"/>
          </w:rPr>
          <w:t>S2B</w:t>
        </w:r>
      </w:ins>
      <w:del w:id="341" w:author="Anna Belyaevskaya" w:date="2019-03-13T13:24:00Z">
        <w:r w:rsidR="00180334" w:rsidRPr="003861FF" w:rsidDel="00071042">
          <w:rPr>
            <w:rFonts w:eastAsiaTheme="majorEastAsia"/>
            <w:sz w:val="24"/>
            <w:rPrChange w:id="342" w:author="Anna Belyaevskaya" w:date="2019-03-13T13:10:00Z">
              <w:rPr>
                <w:rFonts w:eastAsiaTheme="majorEastAsia"/>
              </w:rPr>
            </w:rPrChange>
          </w:rPr>
          <w:delText>3b</w:delText>
        </w:r>
      </w:del>
      <w:r w:rsidR="00180334" w:rsidRPr="003861FF">
        <w:rPr>
          <w:rFonts w:eastAsiaTheme="majorEastAsia"/>
          <w:sz w:val="24"/>
          <w:rPrChange w:id="343" w:author="Anna Belyaevskaya" w:date="2019-03-13T13:10:00Z">
            <w:rPr>
              <w:rFonts w:eastAsiaTheme="majorEastAsia"/>
            </w:rPr>
          </w:rPrChange>
        </w:rPr>
        <w:t xml:space="preserve">). Adenosine </w:t>
      </w:r>
      <w:proofErr w:type="gramStart"/>
      <w:ins w:id="344" w:author="Anna Belyaevskaya" w:date="2019-03-13T13:28:00Z">
        <w:r w:rsidR="00A249A6">
          <w:rPr>
            <w:rFonts w:eastAsiaTheme="majorEastAsia"/>
            <w:sz w:val="24"/>
          </w:rPr>
          <w:t>wa</w:t>
        </w:r>
      </w:ins>
      <w:proofErr w:type="gramEnd"/>
      <w:del w:id="345" w:author="Anna Belyaevskaya" w:date="2019-03-13T13:28:00Z">
        <w:r w:rsidR="00180334" w:rsidRPr="003861FF" w:rsidDel="00A249A6">
          <w:rPr>
            <w:rFonts w:eastAsiaTheme="majorEastAsia"/>
            <w:sz w:val="24"/>
            <w:rPrChange w:id="346" w:author="Anna Belyaevskaya" w:date="2019-03-13T13:10:00Z">
              <w:rPr>
                <w:rFonts w:eastAsiaTheme="majorEastAsia"/>
              </w:rPr>
            </w:rPrChange>
          </w:rPr>
          <w:delText>i</w:delText>
        </w:r>
      </w:del>
      <w:r w:rsidR="00180334" w:rsidRPr="003861FF">
        <w:rPr>
          <w:rFonts w:eastAsiaTheme="majorEastAsia"/>
          <w:sz w:val="24"/>
          <w:rPrChange w:id="347" w:author="Anna Belyaevskaya" w:date="2019-03-13T13:10:00Z">
            <w:rPr>
              <w:rFonts w:eastAsiaTheme="majorEastAsia"/>
            </w:rPr>
          </w:rPrChange>
        </w:rPr>
        <w:t xml:space="preserve">s over-represented </w:t>
      </w:r>
      <w:ins w:id="348" w:author="Anna Belyaevskaya" w:date="2019-03-13T13:31:00Z">
        <w:r w:rsidR="00A10C7D">
          <w:rPr>
            <w:rFonts w:eastAsiaTheme="majorEastAsia"/>
            <w:sz w:val="24"/>
          </w:rPr>
          <w:t xml:space="preserve">in the set of </w:t>
        </w:r>
      </w:ins>
      <w:del w:id="349" w:author="Anna Belyaevskaya" w:date="2019-03-13T13:31:00Z">
        <w:r w:rsidR="00180334" w:rsidRPr="003861FF" w:rsidDel="00A10C7D">
          <w:rPr>
            <w:rFonts w:eastAsiaTheme="majorEastAsia"/>
            <w:sz w:val="24"/>
            <w:rPrChange w:id="350" w:author="Anna Belyaevskaya" w:date="2019-03-13T13:10:00Z">
              <w:rPr>
                <w:rFonts w:eastAsiaTheme="majorEastAsia"/>
              </w:rPr>
            </w:rPrChange>
          </w:rPr>
          <w:delText xml:space="preserve">for </w:delText>
        </w:r>
      </w:del>
      <w:ins w:id="351" w:author="Anna Belyaevskaya" w:date="2019-03-13T13:29:00Z">
        <w:r w:rsidR="00A249A6">
          <w:rPr>
            <w:rFonts w:eastAsiaTheme="majorEastAsia"/>
            <w:sz w:val="24"/>
          </w:rPr>
          <w:t>i</w:t>
        </w:r>
      </w:ins>
      <w:del w:id="352" w:author="Anna Belyaevskaya" w:date="2019-03-13T13:29:00Z">
        <w:r w:rsidR="00180334" w:rsidRPr="003861FF" w:rsidDel="00A249A6">
          <w:rPr>
            <w:rFonts w:eastAsiaTheme="majorEastAsia"/>
            <w:sz w:val="24"/>
            <w:rPrChange w:id="353" w:author="Anna Belyaevskaya" w:date="2019-03-13T13:10:00Z">
              <w:rPr>
                <w:rFonts w:eastAsiaTheme="majorEastAsia"/>
              </w:rPr>
            </w:rPrChange>
          </w:rPr>
          <w:delText>I</w:delText>
        </w:r>
      </w:del>
      <w:r w:rsidR="00180334" w:rsidRPr="003861FF">
        <w:rPr>
          <w:rFonts w:eastAsiaTheme="majorEastAsia"/>
          <w:sz w:val="24"/>
          <w:rPrChange w:id="354" w:author="Anna Belyaevskaya" w:date="2019-03-13T13:10:00Z">
            <w:rPr>
              <w:rFonts w:eastAsiaTheme="majorEastAsia"/>
            </w:rPr>
          </w:rPrChange>
        </w:rPr>
        <w:t>nsertions and deletions and</w:t>
      </w:r>
      <w:del w:id="355" w:author="Anna Belyaevskaya" w:date="2019-03-13T13:29:00Z">
        <w:r w:rsidR="00180334" w:rsidRPr="003861FF" w:rsidDel="00A249A6">
          <w:rPr>
            <w:rFonts w:eastAsiaTheme="majorEastAsia"/>
            <w:sz w:val="24"/>
            <w:rPrChange w:id="356" w:author="Anna Belyaevskaya" w:date="2019-03-13T13:10:00Z">
              <w:rPr>
                <w:rFonts w:eastAsiaTheme="majorEastAsia"/>
              </w:rPr>
            </w:rPrChange>
          </w:rPr>
          <w:delText>,</w:delText>
        </w:r>
      </w:del>
      <w:r w:rsidR="00180334" w:rsidRPr="003861FF">
        <w:rPr>
          <w:rFonts w:eastAsiaTheme="majorEastAsia"/>
          <w:sz w:val="24"/>
          <w:rPrChange w:id="357" w:author="Anna Belyaevskaya" w:date="2019-03-13T13:10:00Z">
            <w:rPr>
              <w:rFonts w:eastAsiaTheme="majorEastAsia"/>
            </w:rPr>
          </w:rPrChange>
        </w:rPr>
        <w:t xml:space="preserve"> under-represented in the set of substitutions</w:t>
      </w:r>
      <w:ins w:id="358" w:author="Anna Belyaevskaya" w:date="2019-03-13T13:29:00Z">
        <w:r w:rsidR="00A249A6">
          <w:rPr>
            <w:rFonts w:eastAsiaTheme="majorEastAsia"/>
            <w:sz w:val="24"/>
          </w:rPr>
          <w:t xml:space="preserve"> (Figure S2A</w:t>
        </w:r>
      </w:ins>
      <w:ins w:id="359" w:author="Anna Belyaevskaya" w:date="2019-03-13T13:32:00Z">
        <w:r w:rsidR="00A10C7D">
          <w:rPr>
            <w:rFonts w:eastAsiaTheme="majorEastAsia"/>
            <w:sz w:val="24"/>
          </w:rPr>
          <w:t>)</w:t>
        </w:r>
      </w:ins>
      <w:r w:rsidR="00180334" w:rsidRPr="003861FF">
        <w:rPr>
          <w:rFonts w:eastAsiaTheme="majorEastAsia"/>
          <w:sz w:val="24"/>
          <w:rPrChange w:id="360" w:author="Anna Belyaevskaya" w:date="2019-03-13T13:10:00Z">
            <w:rPr>
              <w:rFonts w:eastAsiaTheme="majorEastAsia"/>
            </w:rPr>
          </w:rPrChange>
        </w:rPr>
        <w:t xml:space="preserve">. </w:t>
      </w:r>
      <w:del w:id="361" w:author="Anna Belyaevskaya" w:date="2019-03-13T13:37:00Z">
        <w:r w:rsidR="00991765" w:rsidRPr="003861FF" w:rsidDel="009274F6">
          <w:rPr>
            <w:rFonts w:eastAsiaTheme="majorEastAsia"/>
            <w:sz w:val="24"/>
            <w:rPrChange w:id="362" w:author="Anna Belyaevskaya" w:date="2019-03-13T13:10:00Z">
              <w:rPr>
                <w:rFonts w:eastAsiaTheme="majorEastAsia"/>
              </w:rPr>
            </w:rPrChange>
          </w:rPr>
          <w:delText>These results</w:delText>
        </w:r>
      </w:del>
      <w:del w:id="363" w:author="Anna Belyaevskaya" w:date="2019-03-13T13:29:00Z">
        <w:r w:rsidR="00180334" w:rsidRPr="003861FF" w:rsidDel="00A249A6">
          <w:rPr>
            <w:rFonts w:eastAsiaTheme="majorEastAsia"/>
            <w:sz w:val="24"/>
            <w:rPrChange w:id="364" w:author="Anna Belyaevskaya" w:date="2019-03-13T13:10:00Z">
              <w:rPr>
                <w:rFonts w:eastAsiaTheme="majorEastAsia"/>
              </w:rPr>
            </w:rPrChange>
          </w:rPr>
          <w:delText xml:space="preserve"> clearly</w:delText>
        </w:r>
      </w:del>
      <w:del w:id="365" w:author="Anna Belyaevskaya" w:date="2019-03-13T13:37:00Z">
        <w:r w:rsidR="00180334" w:rsidRPr="003861FF" w:rsidDel="009274F6">
          <w:rPr>
            <w:rFonts w:eastAsiaTheme="majorEastAsia"/>
            <w:sz w:val="24"/>
            <w:rPrChange w:id="366" w:author="Anna Belyaevskaya" w:date="2019-03-13T13:10:00Z">
              <w:rPr>
                <w:rFonts w:eastAsiaTheme="majorEastAsia"/>
              </w:rPr>
            </w:rPrChange>
          </w:rPr>
          <w:delText xml:space="preserve"> demonstrate that</w:delText>
        </w:r>
      </w:del>
      <w:del w:id="367" w:author="Anna Belyaevskaya" w:date="2019-03-13T13:33:00Z">
        <w:r w:rsidR="00180334" w:rsidRPr="003861FF" w:rsidDel="00A10C7D">
          <w:rPr>
            <w:rFonts w:eastAsiaTheme="majorEastAsia"/>
            <w:sz w:val="24"/>
            <w:rPrChange w:id="368" w:author="Anna Belyaevskaya" w:date="2019-03-13T13:10:00Z">
              <w:rPr>
                <w:rFonts w:eastAsiaTheme="majorEastAsia"/>
              </w:rPr>
            </w:rPrChange>
          </w:rPr>
          <w:delText xml:space="preserve">, contry to popular belief, </w:delText>
        </w:r>
      </w:del>
      <w:del w:id="369" w:author="Anna Belyaevskaya" w:date="2019-03-13T13:37:00Z">
        <w:r w:rsidR="00180334" w:rsidRPr="003861FF" w:rsidDel="009274F6">
          <w:rPr>
            <w:rFonts w:eastAsiaTheme="majorEastAsia"/>
            <w:sz w:val="24"/>
            <w:rPrChange w:id="370" w:author="Anna Belyaevskaya" w:date="2019-03-13T13:10:00Z">
              <w:rPr>
                <w:rFonts w:eastAsiaTheme="majorEastAsia"/>
              </w:rPr>
            </w:rPrChange>
          </w:rPr>
          <w:delText>ONT DRS sequencing errors are not unbiased</w:delText>
        </w:r>
      </w:del>
      <w:ins w:id="371" w:author="Anna Belyaevskaya" w:date="2019-03-13T13:37:00Z">
        <w:r w:rsidR="009274F6">
          <w:rPr>
            <w:rFonts w:eastAsiaTheme="majorEastAsia"/>
            <w:sz w:val="24"/>
          </w:rPr>
          <w:t xml:space="preserve">The reason behind </w:t>
        </w:r>
        <w:r w:rsidR="009274F6">
          <w:rPr>
            <w:rFonts w:eastAsiaTheme="majorEastAsia"/>
            <w:sz w:val="24"/>
          </w:rPr>
          <w:lastRenderedPageBreak/>
          <w:t xml:space="preserve">these </w:t>
        </w:r>
        <w:proofErr w:type="spellStart"/>
        <w:r w:rsidR="009274F6">
          <w:rPr>
            <w:rFonts w:eastAsiaTheme="majorEastAsia"/>
            <w:sz w:val="24"/>
          </w:rPr>
          <w:t>nt</w:t>
        </w:r>
        <w:proofErr w:type="spellEnd"/>
        <w:r w:rsidR="009274F6">
          <w:rPr>
            <w:rFonts w:eastAsiaTheme="majorEastAsia"/>
            <w:sz w:val="24"/>
          </w:rPr>
          <w:t>-biased sequencing errors is yet to be discovered, but</w:t>
        </w:r>
      </w:ins>
      <w:ins w:id="372" w:author="Anna Belyaevskaya" w:date="2019-03-13T13:33:00Z">
        <w:r w:rsidR="00A10C7D">
          <w:rPr>
            <w:rFonts w:eastAsiaTheme="majorEastAsia"/>
            <w:sz w:val="24"/>
          </w:rPr>
          <w:t xml:space="preserve"> </w:t>
        </w:r>
      </w:ins>
      <w:ins w:id="373" w:author="Anna Belyaevskaya" w:date="2019-03-13T13:35:00Z">
        <w:r w:rsidR="00A10C7D">
          <w:rPr>
            <w:rFonts w:eastAsiaTheme="majorEastAsia"/>
            <w:sz w:val="24"/>
          </w:rPr>
          <w:t xml:space="preserve">caution needs to be taken when interpreting sequencing errors as evidence of </w:t>
        </w:r>
        <w:r w:rsidR="009274F6">
          <w:rPr>
            <w:rFonts w:eastAsiaTheme="majorEastAsia"/>
            <w:sz w:val="24"/>
          </w:rPr>
          <w:t xml:space="preserve">modification. </w:t>
        </w:r>
      </w:ins>
      <w:del w:id="374" w:author="Anna Belyaevskaya" w:date="2019-03-13T13:33:00Z">
        <w:r w:rsidR="00180334" w:rsidRPr="003861FF" w:rsidDel="00A10C7D">
          <w:rPr>
            <w:rFonts w:eastAsiaTheme="majorEastAsia"/>
            <w:sz w:val="24"/>
            <w:rPrChange w:id="375" w:author="Anna Belyaevskaya" w:date="2019-03-13T13:10:00Z">
              <w:rPr>
                <w:rFonts w:eastAsiaTheme="majorEastAsia"/>
              </w:rPr>
            </w:rPrChange>
          </w:rPr>
          <w:delText>.</w:delText>
        </w:r>
      </w:del>
      <w:del w:id="376" w:author="Anna Belyaevskaya" w:date="2019-03-13T13:36:00Z">
        <w:r w:rsidR="00180334" w:rsidRPr="003861FF" w:rsidDel="009274F6">
          <w:rPr>
            <w:rFonts w:eastAsiaTheme="majorEastAsia"/>
            <w:sz w:val="24"/>
            <w:rPrChange w:id="377" w:author="Anna Belyaevskaya" w:date="2019-03-13T13:10:00Z">
              <w:rPr>
                <w:rFonts w:eastAsiaTheme="majorEastAsia"/>
              </w:rPr>
            </w:rPrChange>
          </w:rPr>
          <w:delText xml:space="preserve"> Furthermore, they suggest caution when interpreting sequencing errors as evidence for RNA modifications, in particular the over-representation of substitutions of Thymine for Cytosine has potential implications for the identification of 5mC.</w:delText>
        </w:r>
      </w:del>
    </w:p>
    <w:p w14:paraId="3249B17B" w14:textId="77777777" w:rsidR="00C03823" w:rsidRPr="00332E9A" w:rsidRDefault="00180334" w:rsidP="003861FF">
      <w:pPr>
        <w:keepNext/>
        <w:pPrChange w:id="378" w:author="Anna Belyaevskaya" w:date="2019-03-13T13:11:00Z">
          <w:pPr>
            <w:keepNext/>
            <w:jc w:val="both"/>
          </w:pPr>
        </w:pPrChange>
      </w:pPr>
      <w:r w:rsidRPr="003861FF">
        <w:rPr>
          <w:rFonts w:eastAsiaTheme="majorEastAsia"/>
          <w:sz w:val="24"/>
          <w:rPrChange w:id="379" w:author="Anna Belyaevskaya" w:date="2019-03-13T13:10:00Z">
            <w:rPr>
              <w:rFonts w:eastAsiaTheme="majorEastAsia"/>
            </w:rPr>
          </w:rPrChange>
        </w:rPr>
        <w:t xml:space="preserve"> </w:t>
      </w:r>
      <w:r w:rsidRPr="00332E9A">
        <w:rPr>
          <w:noProof/>
          <w:lang w:eastAsia="en-GB"/>
        </w:rPr>
        <w:drawing>
          <wp:inline distT="0" distB="0" distL="0" distR="0" wp14:anchorId="6766CF8C" wp14:editId="446F0ED3">
            <wp:extent cx="5727700" cy="3436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keer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133BF271" w14:textId="0E74EBA9" w:rsidR="000A1C9E" w:rsidRPr="00332E9A" w:rsidRDefault="00C03823" w:rsidP="000A1C9E">
      <w:pPr>
        <w:pStyle w:val="Caption"/>
        <w:jc w:val="both"/>
        <w:rPr>
          <w:sz w:val="24"/>
          <w:szCs w:val="24"/>
        </w:rPr>
      </w:pPr>
      <w:r w:rsidRPr="00332E9A">
        <w:rPr>
          <w:sz w:val="24"/>
          <w:szCs w:val="24"/>
        </w:rPr>
        <w:t xml:space="preserve">Figure </w:t>
      </w:r>
      <w:ins w:id="380" w:author="Anna Belyaevskaya" w:date="2019-03-13T13:40:00Z">
        <w:r w:rsidR="009274F6">
          <w:rPr>
            <w:sz w:val="24"/>
            <w:szCs w:val="24"/>
          </w:rPr>
          <w:t>S2A</w:t>
        </w:r>
      </w:ins>
      <w:del w:id="381" w:author="Anna Belyaevskaya" w:date="2019-03-13T13:40:00Z">
        <w:r w:rsidR="00E56B12" w:rsidRPr="00332E9A" w:rsidDel="009274F6">
          <w:rPr>
            <w:noProof/>
            <w:sz w:val="24"/>
            <w:szCs w:val="24"/>
          </w:rPr>
          <w:fldChar w:fldCharType="begin"/>
        </w:r>
        <w:r w:rsidR="00E56B12" w:rsidRPr="00332E9A" w:rsidDel="009274F6">
          <w:rPr>
            <w:noProof/>
            <w:sz w:val="24"/>
            <w:szCs w:val="24"/>
          </w:rPr>
          <w:delInstrText xml:space="preserve"> SEQ Figure \* ARABIC </w:delInstrText>
        </w:r>
        <w:r w:rsidR="00E56B12" w:rsidRPr="00332E9A" w:rsidDel="009274F6">
          <w:rPr>
            <w:noProof/>
            <w:sz w:val="24"/>
            <w:szCs w:val="24"/>
          </w:rPr>
          <w:fldChar w:fldCharType="separate"/>
        </w:r>
        <w:r w:rsidR="00332E9A" w:rsidDel="009274F6">
          <w:rPr>
            <w:noProof/>
            <w:sz w:val="24"/>
            <w:szCs w:val="24"/>
          </w:rPr>
          <w:delText>3</w:delText>
        </w:r>
        <w:r w:rsidR="00E56B12" w:rsidRPr="00332E9A" w:rsidDel="009274F6">
          <w:rPr>
            <w:noProof/>
            <w:sz w:val="24"/>
            <w:szCs w:val="24"/>
          </w:rPr>
          <w:fldChar w:fldCharType="end"/>
        </w:r>
        <w:r w:rsidRPr="00332E9A" w:rsidDel="009274F6">
          <w:rPr>
            <w:sz w:val="24"/>
            <w:szCs w:val="24"/>
          </w:rPr>
          <w:delText>a</w:delText>
        </w:r>
      </w:del>
      <w:r w:rsidRPr="00332E9A">
        <w:rPr>
          <w:sz w:val="24"/>
          <w:szCs w:val="24"/>
        </w:rPr>
        <w:t xml:space="preserve">: </w:t>
      </w:r>
      <w:r w:rsidR="000A1C9E" w:rsidRPr="00332E9A">
        <w:rPr>
          <w:noProof/>
          <w:sz w:val="24"/>
          <w:szCs w:val="24"/>
        </w:rPr>
        <w:t xml:space="preserve">Nucleotide representation within the ERCC reference sequences (black dots) compared with the nucleotide representation within four categories from the ONT DRS read alignments; identity matches between the sequence of the read and the ERCC reference (green crosses), insertions (blue pentagons), delections (yellow stars) and substitutions (purple diamonds). </w:t>
      </w:r>
      <w:r w:rsidR="000A1C9E" w:rsidRPr="00332E9A">
        <w:rPr>
          <w:rFonts w:eastAsiaTheme="majorEastAsia"/>
          <w:sz w:val="24"/>
          <w:szCs w:val="24"/>
        </w:rPr>
        <w:t xml:space="preserve">Guanidine </w:t>
      </w:r>
      <w:r w:rsidR="00BA2D57" w:rsidRPr="00332E9A">
        <w:rPr>
          <w:rFonts w:eastAsiaTheme="majorEastAsia"/>
          <w:sz w:val="24"/>
          <w:szCs w:val="24"/>
        </w:rPr>
        <w:t xml:space="preserve">(G) </w:t>
      </w:r>
      <w:r w:rsidR="000A1C9E" w:rsidRPr="00332E9A">
        <w:rPr>
          <w:rFonts w:eastAsiaTheme="majorEastAsia"/>
          <w:sz w:val="24"/>
          <w:szCs w:val="24"/>
        </w:rPr>
        <w:t>is under-represented, and Thymine</w:t>
      </w:r>
      <w:r w:rsidR="00BA2D57" w:rsidRPr="00332E9A">
        <w:rPr>
          <w:rFonts w:eastAsiaTheme="majorEastAsia"/>
          <w:sz w:val="24"/>
          <w:szCs w:val="24"/>
        </w:rPr>
        <w:t xml:space="preserve"> (T)</w:t>
      </w:r>
      <w:r w:rsidR="000A1C9E" w:rsidRPr="00332E9A">
        <w:rPr>
          <w:rFonts w:eastAsiaTheme="majorEastAsia"/>
          <w:sz w:val="24"/>
          <w:szCs w:val="24"/>
        </w:rPr>
        <w:t xml:space="preserve"> is over-represented, for all three categories of error (insertion, deletion and substitution) relative to the reference nucleotide distribution). Cytosine</w:t>
      </w:r>
      <w:r w:rsidR="00BA2D57" w:rsidRPr="00332E9A">
        <w:rPr>
          <w:rFonts w:eastAsiaTheme="majorEastAsia"/>
          <w:sz w:val="24"/>
          <w:szCs w:val="24"/>
        </w:rPr>
        <w:t xml:space="preserve"> (C)</w:t>
      </w:r>
      <w:r w:rsidR="000A1C9E" w:rsidRPr="00332E9A">
        <w:rPr>
          <w:rFonts w:eastAsiaTheme="majorEastAsia"/>
          <w:sz w:val="24"/>
          <w:szCs w:val="24"/>
        </w:rPr>
        <w:t xml:space="preserve"> is over-represented in the set of deletions and substitutions. </w:t>
      </w:r>
      <w:r w:rsidR="00BA2D57" w:rsidRPr="00332E9A">
        <w:rPr>
          <w:rFonts w:eastAsiaTheme="majorEastAsia"/>
          <w:sz w:val="24"/>
          <w:szCs w:val="24"/>
        </w:rPr>
        <w:t>Adenine (A)</w:t>
      </w:r>
      <w:r w:rsidR="000A1C9E" w:rsidRPr="00332E9A">
        <w:rPr>
          <w:rFonts w:eastAsiaTheme="majorEastAsia"/>
          <w:sz w:val="24"/>
          <w:szCs w:val="24"/>
        </w:rPr>
        <w:t xml:space="preserve"> is over-represented for Insertions and deletions and, under-represented in the set of substitutions.</w:t>
      </w:r>
    </w:p>
    <w:p w14:paraId="796C5AD5" w14:textId="2FBA2576" w:rsidR="00180334" w:rsidRPr="00332E9A" w:rsidRDefault="00180334" w:rsidP="00C03823">
      <w:pPr>
        <w:pStyle w:val="Caption"/>
        <w:jc w:val="both"/>
        <w:rPr>
          <w:sz w:val="24"/>
          <w:szCs w:val="24"/>
        </w:rPr>
      </w:pPr>
    </w:p>
    <w:p w14:paraId="1D3FB104" w14:textId="77777777" w:rsidR="00180334" w:rsidRPr="00332E9A" w:rsidRDefault="00180334" w:rsidP="00180334">
      <w:pPr>
        <w:keepNext/>
      </w:pPr>
      <w:r w:rsidRPr="00332E9A">
        <w:rPr>
          <w:noProof/>
          <w:lang w:eastAsia="en-GB"/>
        </w:rPr>
        <w:drawing>
          <wp:inline distT="0" distB="0" distL="0" distR="0" wp14:anchorId="23F4B274" wp14:editId="7747D49F">
            <wp:extent cx="5727700" cy="2291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keerrs_subplo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291080"/>
                    </a:xfrm>
                    <a:prstGeom prst="rect">
                      <a:avLst/>
                    </a:prstGeom>
                  </pic:spPr>
                </pic:pic>
              </a:graphicData>
            </a:graphic>
          </wp:inline>
        </w:drawing>
      </w:r>
    </w:p>
    <w:p w14:paraId="7088F7C7" w14:textId="36816067" w:rsidR="00180334" w:rsidRPr="00332E9A" w:rsidRDefault="00180334" w:rsidP="00180334">
      <w:pPr>
        <w:pStyle w:val="Caption"/>
        <w:rPr>
          <w:sz w:val="24"/>
          <w:szCs w:val="24"/>
        </w:rPr>
      </w:pPr>
      <w:r w:rsidRPr="00332E9A">
        <w:rPr>
          <w:sz w:val="24"/>
          <w:szCs w:val="24"/>
        </w:rPr>
        <w:t>Figure</w:t>
      </w:r>
      <w:r w:rsidR="000D0F0B" w:rsidRPr="00332E9A">
        <w:rPr>
          <w:noProof/>
          <w:sz w:val="24"/>
          <w:szCs w:val="24"/>
        </w:rPr>
        <w:t xml:space="preserve"> </w:t>
      </w:r>
      <w:ins w:id="382" w:author="Anna Belyaevskaya" w:date="2019-03-13T13:40:00Z">
        <w:r w:rsidR="009274F6">
          <w:rPr>
            <w:noProof/>
            <w:sz w:val="24"/>
            <w:szCs w:val="24"/>
          </w:rPr>
          <w:t>S2B</w:t>
        </w:r>
      </w:ins>
      <w:del w:id="383" w:author="Anna Belyaevskaya" w:date="2019-03-13T13:40:00Z">
        <w:r w:rsidR="000D0F0B" w:rsidRPr="00332E9A" w:rsidDel="009274F6">
          <w:rPr>
            <w:noProof/>
            <w:sz w:val="24"/>
            <w:szCs w:val="24"/>
          </w:rPr>
          <w:delText>3b</w:delText>
        </w:r>
      </w:del>
      <w:r w:rsidR="009C3B21" w:rsidRPr="00332E9A">
        <w:rPr>
          <w:noProof/>
          <w:sz w:val="24"/>
          <w:szCs w:val="24"/>
        </w:rPr>
        <w:t xml:space="preserve">: </w:t>
      </w:r>
      <w:r w:rsidR="00BA2D57" w:rsidRPr="00332E9A">
        <w:rPr>
          <w:noProof/>
          <w:sz w:val="24"/>
          <w:szCs w:val="24"/>
        </w:rPr>
        <w:t xml:space="preserve">Substitution preference for each Nucleotide (A, T, G, C, left-to-right). When substituted, </w:t>
      </w:r>
      <w:r w:rsidR="00BA2D57" w:rsidRPr="00332E9A">
        <w:rPr>
          <w:rFonts w:eastAsiaTheme="majorEastAsia"/>
          <w:sz w:val="24"/>
          <w:szCs w:val="24"/>
        </w:rPr>
        <w:t xml:space="preserve">Guanidine is replaced with Adenosine in more than 63% of its substitutions, while Cytosine is replaced by Thymine 73% of the time. Conversely </w:t>
      </w:r>
      <w:r w:rsidR="00BA2D57" w:rsidRPr="00332E9A">
        <w:rPr>
          <w:rFonts w:eastAsiaTheme="majorEastAsia"/>
          <w:sz w:val="24"/>
          <w:szCs w:val="24"/>
        </w:rPr>
        <w:lastRenderedPageBreak/>
        <w:t>Thymine is rarely replaced with Guanidine (12%) and Adenine is rarely substituted with Cytosine (16%).</w:t>
      </w:r>
    </w:p>
    <w:p w14:paraId="176BB6B6" w14:textId="72A4B381" w:rsidR="00180334" w:rsidRPr="008E48FE" w:rsidDel="008E48FE" w:rsidRDefault="00180334" w:rsidP="00180334">
      <w:pPr>
        <w:rPr>
          <w:del w:id="384" w:author="Anna Belyaevskaya" w:date="2019-03-13T13:41:00Z"/>
          <w:color w:val="4472C4" w:themeColor="accent1"/>
          <w:sz w:val="24"/>
          <w:rPrChange w:id="385" w:author="Anna Belyaevskaya" w:date="2019-03-13T13:42:00Z">
            <w:rPr>
              <w:del w:id="386" w:author="Anna Belyaevskaya" w:date="2019-03-13T13:41:00Z"/>
            </w:rPr>
          </w:rPrChange>
        </w:rPr>
      </w:pPr>
    </w:p>
    <w:p w14:paraId="41174ABE" w14:textId="6A73AEE4" w:rsidR="00B94AF0" w:rsidRPr="008E48FE" w:rsidDel="008E48FE" w:rsidRDefault="00C56784">
      <w:pPr>
        <w:pStyle w:val="Heading3"/>
        <w:numPr>
          <w:ilvl w:val="1"/>
          <w:numId w:val="19"/>
        </w:numPr>
        <w:spacing w:before="0"/>
        <w:rPr>
          <w:del w:id="387" w:author="Anna Belyaevskaya" w:date="2019-03-13T13:41:00Z"/>
          <w:rFonts w:ascii="Arial" w:hAnsi="Arial" w:cs="Arial"/>
          <w:color w:val="4472C4" w:themeColor="accent1"/>
          <w:sz w:val="24"/>
          <w:rPrChange w:id="388" w:author="Anna Belyaevskaya" w:date="2019-03-13T13:42:00Z">
            <w:rPr>
              <w:del w:id="389" w:author="Anna Belyaevskaya" w:date="2019-03-13T13:41:00Z"/>
              <w:rFonts w:ascii="Arial" w:hAnsi="Arial" w:cs="Arial"/>
            </w:rPr>
          </w:rPrChange>
        </w:rPr>
        <w:pPrChange w:id="390" w:author="Anna Belyaevskaya" w:date="2019-03-13T12:39:00Z">
          <w:pPr>
            <w:pStyle w:val="Heading3"/>
            <w:numPr>
              <w:ilvl w:val="1"/>
              <w:numId w:val="11"/>
            </w:numPr>
            <w:spacing w:before="0"/>
            <w:ind w:left="1080" w:hanging="720"/>
          </w:pPr>
        </w:pPrChange>
      </w:pPr>
      <w:commentRangeStart w:id="391"/>
      <w:del w:id="392" w:author="Anna Belyaevskaya" w:date="2019-03-13T13:41:00Z">
        <w:r w:rsidRPr="008E48FE" w:rsidDel="008E48FE">
          <w:rPr>
            <w:rFonts w:ascii="Arial" w:hAnsi="Arial" w:cs="Arial"/>
            <w:color w:val="4472C4" w:themeColor="accent1"/>
            <w:sz w:val="24"/>
            <w:rPrChange w:id="393" w:author="Anna Belyaevskaya" w:date="2019-03-13T13:42:00Z">
              <w:rPr>
                <w:rFonts w:ascii="Arial" w:hAnsi="Arial" w:cs="Arial"/>
              </w:rPr>
            </w:rPrChange>
          </w:rPr>
          <w:delText>Accurate identification of</w:delText>
        </w:r>
        <w:r w:rsidR="00B94AF0" w:rsidRPr="008E48FE" w:rsidDel="008E48FE">
          <w:rPr>
            <w:rFonts w:ascii="Arial" w:hAnsi="Arial" w:cs="Arial"/>
            <w:color w:val="4472C4" w:themeColor="accent1"/>
            <w:sz w:val="24"/>
            <w:rPrChange w:id="394" w:author="Anna Belyaevskaya" w:date="2019-03-13T13:42:00Z">
              <w:rPr>
                <w:rFonts w:ascii="Arial" w:hAnsi="Arial" w:cs="Arial"/>
              </w:rPr>
            </w:rPrChange>
          </w:rPr>
          <w:delText xml:space="preserve"> full-length isoforms from DRS data</w:delText>
        </w:r>
      </w:del>
    </w:p>
    <w:p w14:paraId="04377FF1" w14:textId="56455B43" w:rsidR="005428DD" w:rsidRPr="008E48FE" w:rsidDel="008E48FE" w:rsidRDefault="005428DD" w:rsidP="009274F6">
      <w:pPr>
        <w:pStyle w:val="Heading3"/>
        <w:numPr>
          <w:ilvl w:val="2"/>
          <w:numId w:val="19"/>
        </w:numPr>
        <w:ind w:left="0" w:firstLine="0"/>
        <w:rPr>
          <w:del w:id="395" w:author="Anna Belyaevskaya" w:date="2019-03-13T13:41:00Z"/>
          <w:rFonts w:ascii="Arial" w:hAnsi="Arial" w:cs="Arial"/>
          <w:color w:val="4472C4" w:themeColor="accent1"/>
          <w:sz w:val="24"/>
          <w:rPrChange w:id="396" w:author="Anna Belyaevskaya" w:date="2019-03-13T13:42:00Z">
            <w:rPr>
              <w:del w:id="397" w:author="Anna Belyaevskaya" w:date="2019-03-13T13:41:00Z"/>
              <w:rFonts w:ascii="Arial" w:hAnsi="Arial" w:cs="Arial"/>
            </w:rPr>
          </w:rPrChange>
        </w:rPr>
        <w:pPrChange w:id="398" w:author="Anna Belyaevskaya" w:date="2019-03-13T13:40:00Z">
          <w:pPr>
            <w:pStyle w:val="Heading3"/>
            <w:numPr>
              <w:ilvl w:val="2"/>
              <w:numId w:val="11"/>
            </w:numPr>
            <w:ind w:left="1080" w:hanging="720"/>
          </w:pPr>
        </w:pPrChange>
      </w:pPr>
      <w:del w:id="399" w:author="Anna Belyaevskaya" w:date="2019-03-13T13:41:00Z">
        <w:r w:rsidRPr="008E48FE" w:rsidDel="008E48FE">
          <w:rPr>
            <w:rFonts w:ascii="Arial" w:hAnsi="Arial" w:cs="Arial"/>
            <w:color w:val="4472C4" w:themeColor="accent1"/>
            <w:sz w:val="24"/>
            <w:rPrChange w:id="400" w:author="Anna Belyaevskaya" w:date="2019-03-13T13:42:00Z">
              <w:rPr>
                <w:rFonts w:ascii="Arial" w:hAnsi="Arial" w:cs="Arial"/>
              </w:rPr>
            </w:rPrChange>
          </w:rPr>
          <w:delText>Identifying 5’ transcription start sites</w:delText>
        </w:r>
        <w:commentRangeEnd w:id="391"/>
        <w:r w:rsidR="00255921" w:rsidRPr="008E48FE" w:rsidDel="008E48FE">
          <w:rPr>
            <w:rStyle w:val="CommentReference"/>
            <w:rFonts w:ascii="Arial" w:eastAsia="Times New Roman" w:hAnsi="Arial" w:cs="Arial"/>
            <w:color w:val="4472C4" w:themeColor="accent1"/>
            <w:sz w:val="24"/>
            <w:szCs w:val="24"/>
            <w:rPrChange w:id="401" w:author="Anna Belyaevskaya" w:date="2019-03-13T13:42:00Z">
              <w:rPr>
                <w:rStyle w:val="CommentReference"/>
                <w:rFonts w:ascii="Arial" w:eastAsia="Times New Roman" w:hAnsi="Arial" w:cs="Arial"/>
                <w:color w:val="auto"/>
                <w:sz w:val="24"/>
                <w:szCs w:val="24"/>
              </w:rPr>
            </w:rPrChange>
          </w:rPr>
          <w:commentReference w:id="391"/>
        </w:r>
      </w:del>
    </w:p>
    <w:p w14:paraId="7FB2F58E" w14:textId="04CC6270" w:rsidR="005428DD" w:rsidRDefault="008E48FE" w:rsidP="005428DD">
      <w:pPr>
        <w:rPr>
          <w:ins w:id="402" w:author="Anna Belyaevskaya" w:date="2019-03-13T13:42:00Z"/>
          <w:color w:val="4472C4" w:themeColor="accent1"/>
          <w:sz w:val="24"/>
        </w:rPr>
      </w:pPr>
      <w:ins w:id="403" w:author="Anna Belyaevskaya" w:date="2019-03-13T13:41:00Z">
        <w:r w:rsidRPr="008E48FE">
          <w:rPr>
            <w:color w:val="4472C4" w:themeColor="accent1"/>
            <w:sz w:val="24"/>
            <w:rPrChange w:id="404" w:author="Anna Belyaevskaya" w:date="2019-03-13T13:42:00Z">
              <w:rPr/>
            </w:rPrChange>
          </w:rPr>
          <w:t>5’ site analysis</w:t>
        </w:r>
      </w:ins>
    </w:p>
    <w:p w14:paraId="33AF30B8" w14:textId="77777777" w:rsidR="008E48FE" w:rsidRPr="008E48FE" w:rsidRDefault="008E48FE" w:rsidP="005428DD">
      <w:pPr>
        <w:rPr>
          <w:color w:val="4472C4" w:themeColor="accent1"/>
          <w:sz w:val="24"/>
          <w:rPrChange w:id="405" w:author="Anna Belyaevskaya" w:date="2019-03-13T13:42:00Z">
            <w:rPr/>
          </w:rPrChange>
        </w:rPr>
      </w:pPr>
    </w:p>
    <w:p w14:paraId="7B5F976F" w14:textId="77777777" w:rsidR="005428DD" w:rsidRPr="008E48FE" w:rsidRDefault="005428DD" w:rsidP="008E48FE">
      <w:pPr>
        <w:rPr>
          <w:sz w:val="24"/>
          <w:rPrChange w:id="406" w:author="Anna Belyaevskaya" w:date="2019-03-13T13:42:00Z">
            <w:rPr/>
          </w:rPrChange>
        </w:rPr>
        <w:pPrChange w:id="407" w:author="Anna Belyaevskaya" w:date="2019-03-13T13:42:00Z">
          <w:pPr>
            <w:jc w:val="both"/>
          </w:pPr>
        </w:pPrChange>
      </w:pPr>
      <w:r w:rsidRPr="008E48FE">
        <w:rPr>
          <w:sz w:val="24"/>
          <w:rPrChange w:id="408" w:author="Anna Belyaevskaya" w:date="2019-03-13T13:42:00Z">
            <w:rPr/>
          </w:rPrChange>
        </w:rPr>
        <w:t xml:space="preserve">DRS data generated with the standard DRS protocol does not identify the 5’ cap structure of RNA molecules or include a 5’ terminal marker preventing downstream differentiation between full-length reads from polyadenylated and capped mRNAs and reads that originate from truncated or uncapped RNAs, RNA fragments, or incomplete sequencing of a full-length molecule. Here we developed a protocol for ligating a 5’ RNA barcode sequence to 5’ methyl-capped mRNAs and then enriching the sample for these labelled transcripts (see Materials &amp; Methods </w:t>
      </w:r>
      <w:r w:rsidRPr="008E48FE">
        <w:rPr>
          <w:sz w:val="24"/>
          <w:highlight w:val="yellow"/>
          <w:rPrChange w:id="409" w:author="Anna Belyaevskaya" w:date="2019-03-13T13:42:00Z">
            <w:rPr>
              <w:highlight w:val="yellow"/>
            </w:rPr>
          </w:rPrChange>
        </w:rPr>
        <w:t>X</w:t>
      </w:r>
      <w:r w:rsidRPr="008E48FE">
        <w:rPr>
          <w:sz w:val="24"/>
          <w:rPrChange w:id="410" w:author="Anna Belyaevskaya" w:date="2019-03-13T13:42:00Z">
            <w:rPr/>
          </w:rPrChange>
        </w:rPr>
        <w:t xml:space="preserve">). We applied this modified protocol to two sequencing runs using the same biological material as two of our existing biological replicates (tissues 2916 &amp; 2918), which thus act as unlabelled controls for this experiment.  </w:t>
      </w:r>
      <w:bookmarkStart w:id="411" w:name="_GoBack"/>
      <w:bookmarkEnd w:id="411"/>
    </w:p>
    <w:p w14:paraId="1D416A1F" w14:textId="77777777" w:rsidR="005428DD" w:rsidRPr="008E48FE" w:rsidRDefault="005428DD" w:rsidP="008E48FE">
      <w:pPr>
        <w:rPr>
          <w:sz w:val="24"/>
          <w:rPrChange w:id="412" w:author="Anna Belyaevskaya" w:date="2019-03-13T13:42:00Z">
            <w:rPr/>
          </w:rPrChange>
        </w:rPr>
        <w:pPrChange w:id="413" w:author="Anna Belyaevskaya" w:date="2019-03-13T13:42:00Z">
          <w:pPr>
            <w:jc w:val="both"/>
          </w:pPr>
        </w:pPrChange>
      </w:pPr>
    </w:p>
    <w:p w14:paraId="7190F735" w14:textId="640A23B5" w:rsidR="005428DD" w:rsidRPr="008E48FE" w:rsidRDefault="005428DD" w:rsidP="008E48FE">
      <w:pPr>
        <w:rPr>
          <w:sz w:val="24"/>
          <w:rPrChange w:id="414" w:author="Anna Belyaevskaya" w:date="2019-03-13T13:42:00Z">
            <w:rPr/>
          </w:rPrChange>
        </w:rPr>
        <w:pPrChange w:id="415" w:author="Anna Belyaevskaya" w:date="2019-03-13T13:42:00Z">
          <w:pPr>
            <w:jc w:val="both"/>
          </w:pPr>
        </w:pPrChange>
      </w:pPr>
      <w:r w:rsidRPr="008E48FE">
        <w:rPr>
          <w:sz w:val="24"/>
          <w:rPrChange w:id="416" w:author="Anna Belyaevskaya" w:date="2019-03-13T13:42:00Z">
            <w:rPr/>
          </w:rPrChange>
        </w:rPr>
        <w:t>For the two labelled, enriched, datasets and the two standard protocol controls, after sequencing, re-</w:t>
      </w:r>
      <w:proofErr w:type="spellStart"/>
      <w:r w:rsidRPr="008E48FE">
        <w:rPr>
          <w:sz w:val="24"/>
          <w:rPrChange w:id="417" w:author="Anna Belyaevskaya" w:date="2019-03-13T13:42:00Z">
            <w:rPr/>
          </w:rPrChange>
        </w:rPr>
        <w:t>basecalling</w:t>
      </w:r>
      <w:proofErr w:type="spellEnd"/>
      <w:r w:rsidRPr="008E48FE">
        <w:rPr>
          <w:sz w:val="24"/>
          <w:rPrChange w:id="418" w:author="Anna Belyaevskaya" w:date="2019-03-13T13:42:00Z">
            <w:rPr/>
          </w:rPrChange>
        </w:rPr>
        <w:t xml:space="preserve"> and alignment, we extract all unaligned (soft-clipped) sequence immediately upstream of the 5’ end of read alignments and use </w:t>
      </w:r>
      <w:proofErr w:type="spellStart"/>
      <w:r w:rsidRPr="008E48FE">
        <w:rPr>
          <w:i/>
          <w:sz w:val="24"/>
          <w:rPrChange w:id="419" w:author="Anna Belyaevskaya" w:date="2019-03-13T13:42:00Z">
            <w:rPr>
              <w:i/>
            </w:rPr>
          </w:rPrChange>
        </w:rPr>
        <w:t>blastn</w:t>
      </w:r>
      <w:proofErr w:type="spellEnd"/>
      <w:r w:rsidRPr="008E48FE">
        <w:rPr>
          <w:sz w:val="24"/>
          <w:rPrChange w:id="420" w:author="Anna Belyaevskaya" w:date="2019-03-13T13:42:00Z">
            <w:rPr/>
          </w:rPrChange>
        </w:rPr>
        <w:t xml:space="preserve"> to identify which of these soft-clipped sequences have full or significant partial matches to the known adapter sequence. For the initial sequence matching all hits with e-values &lt;10</w:t>
      </w:r>
      <w:r w:rsidRPr="008E48FE">
        <w:rPr>
          <w:sz w:val="24"/>
          <w:vertAlign w:val="superscript"/>
          <w:rPrChange w:id="421" w:author="Anna Belyaevskaya" w:date="2019-03-13T13:42:00Z">
            <w:rPr>
              <w:vertAlign w:val="superscript"/>
            </w:rPr>
          </w:rPrChange>
        </w:rPr>
        <w:t>4</w:t>
      </w:r>
      <w:r w:rsidRPr="008E48FE">
        <w:rPr>
          <w:sz w:val="24"/>
          <w:rPrChange w:id="422" w:author="Anna Belyaevskaya" w:date="2019-03-13T13:42:00Z">
            <w:rPr/>
          </w:rPrChange>
        </w:rPr>
        <w:t xml:space="preserve"> are reported, the sequences are not masked for low complexity, only one highest scoring pair is reported for each hit, and require a minimum word length of 4. Downstream, we filter the resulting hits by requiring a minimum match length threshold, a minimum e-value threshold, and a positional constraint locating the start of the adapter sequence immediately upstream of the 5’ end of the read alignment. Iterating over a wide range of these threshold parameters, for both the enriched samples and the controls, allowed us to quantify how the signal-to-noise ratio (S/N) of adapter detection varies as a function of these parameters (supp. Figure 2) and then select appropriate values for these thresholds. We select two sets of thresholds; a </w:t>
      </w:r>
      <w:r w:rsidRPr="008E48FE">
        <w:rPr>
          <w:i/>
          <w:sz w:val="24"/>
          <w:rPrChange w:id="423" w:author="Anna Belyaevskaya" w:date="2019-03-13T13:42:00Z">
            <w:rPr>
              <w:i/>
            </w:rPr>
          </w:rPrChange>
        </w:rPr>
        <w:t>relaxed</w:t>
      </w:r>
      <w:r w:rsidRPr="008E48FE">
        <w:rPr>
          <w:sz w:val="24"/>
          <w:rPrChange w:id="424" w:author="Anna Belyaevskaya" w:date="2019-03-13T13:42:00Z">
            <w:rPr/>
          </w:rPrChange>
        </w:rPr>
        <w:t xml:space="preserve"> threshold (match length &gt;10, e-value &lt; 100) and a </w:t>
      </w:r>
      <w:r w:rsidRPr="008E48FE">
        <w:rPr>
          <w:i/>
          <w:sz w:val="24"/>
          <w:rPrChange w:id="425" w:author="Anna Belyaevskaya" w:date="2019-03-13T13:42:00Z">
            <w:rPr>
              <w:i/>
            </w:rPr>
          </w:rPrChange>
        </w:rPr>
        <w:t>stringent</w:t>
      </w:r>
      <w:r w:rsidRPr="008E48FE">
        <w:rPr>
          <w:sz w:val="24"/>
          <w:rPrChange w:id="426" w:author="Anna Belyaevskaya" w:date="2019-03-13T13:42:00Z">
            <w:rPr/>
          </w:rPrChange>
        </w:rPr>
        <w:t xml:space="preserve"> threshold match length &gt;10, e-value &lt; 100, </w:t>
      </w:r>
      <w:proofErr w:type="spellStart"/>
      <w:r w:rsidRPr="008E48FE">
        <w:rPr>
          <w:sz w:val="24"/>
          <w:rPrChange w:id="427" w:author="Anna Belyaevskaya" w:date="2019-03-13T13:42:00Z">
            <w:rPr/>
          </w:rPrChange>
        </w:rPr>
        <w:t>sstart</w:t>
      </w:r>
      <w:proofErr w:type="spellEnd"/>
      <w:r w:rsidRPr="008E48FE">
        <w:rPr>
          <w:sz w:val="24"/>
          <w:rPrChange w:id="428" w:author="Anna Belyaevskaya" w:date="2019-03-13T13:42:00Z">
            <w:rPr/>
          </w:rPrChange>
        </w:rPr>
        <w:t xml:space="preserve"> = 1 or send=1). Applying these thresholds to each of the paired tagged and control datasets show that the relaxed threshold has </w:t>
      </w:r>
      <w:proofErr w:type="gramStart"/>
      <w:r w:rsidRPr="008E48FE">
        <w:rPr>
          <w:sz w:val="24"/>
          <w:rPrChange w:id="429" w:author="Anna Belyaevskaya" w:date="2019-03-13T13:42:00Z">
            <w:rPr/>
          </w:rPrChange>
        </w:rPr>
        <w:t>a</w:t>
      </w:r>
      <w:proofErr w:type="gramEnd"/>
      <w:r w:rsidRPr="008E48FE">
        <w:rPr>
          <w:sz w:val="24"/>
          <w:rPrChange w:id="430" w:author="Anna Belyaevskaya" w:date="2019-03-13T13:42:00Z">
            <w:rPr/>
          </w:rPrChange>
        </w:rPr>
        <w:t xml:space="preserve"> S/N &gt; </w:t>
      </w:r>
      <w:r w:rsidR="00BA2D57" w:rsidRPr="008E48FE">
        <w:rPr>
          <w:sz w:val="24"/>
          <w:rPrChange w:id="431" w:author="Anna Belyaevskaya" w:date="2019-03-13T13:42:00Z">
            <w:rPr/>
          </w:rPrChange>
        </w:rPr>
        <w:t>5</w:t>
      </w:r>
      <w:r w:rsidR="00825017" w:rsidRPr="008E48FE">
        <w:rPr>
          <w:sz w:val="24"/>
          <w:rPrChange w:id="432" w:author="Anna Belyaevskaya" w:date="2019-03-13T13:42:00Z">
            <w:rPr/>
          </w:rPrChange>
        </w:rPr>
        <w:t>00</w:t>
      </w:r>
      <w:r w:rsidRPr="008E48FE">
        <w:rPr>
          <w:sz w:val="24"/>
          <w:rPrChange w:id="433" w:author="Anna Belyaevskaya" w:date="2019-03-13T13:42:00Z">
            <w:rPr/>
          </w:rPrChange>
        </w:rPr>
        <w:t xml:space="preserve">, while the stringent threshold has a S/N &gt; </w:t>
      </w:r>
      <w:r w:rsidR="00825017" w:rsidRPr="008E48FE">
        <w:rPr>
          <w:sz w:val="24"/>
          <w:rPrChange w:id="434" w:author="Anna Belyaevskaya" w:date="2019-03-13T13:42:00Z">
            <w:rPr/>
          </w:rPrChange>
        </w:rPr>
        <w:t>5000</w:t>
      </w:r>
      <w:r w:rsidRPr="008E48FE">
        <w:rPr>
          <w:sz w:val="24"/>
          <w:rPrChange w:id="435" w:author="Anna Belyaevskaya" w:date="2019-03-13T13:42:00Z">
            <w:rPr/>
          </w:rPrChange>
        </w:rPr>
        <w:t xml:space="preserve"> (Table 1).</w:t>
      </w:r>
    </w:p>
    <w:p w14:paraId="3D77A8FB" w14:textId="329A780E" w:rsidR="00BA2D57" w:rsidRPr="00332E9A" w:rsidRDefault="00BA2D57" w:rsidP="005428DD">
      <w:pPr>
        <w:jc w:val="both"/>
      </w:pPr>
    </w:p>
    <w:p w14:paraId="6AFC86E0" w14:textId="74CF3EC0" w:rsidR="00BA2D57" w:rsidRPr="00332E9A" w:rsidRDefault="00BA2D57" w:rsidP="005428DD">
      <w:pPr>
        <w:jc w:val="both"/>
      </w:pPr>
    </w:p>
    <w:p w14:paraId="4DA743DC" w14:textId="24E32F5B" w:rsidR="00BA2D57" w:rsidRPr="00332E9A" w:rsidRDefault="00BA2D57" w:rsidP="005428DD">
      <w:pPr>
        <w:jc w:val="both"/>
      </w:pPr>
    </w:p>
    <w:p w14:paraId="3A9C8722" w14:textId="21F8EB5C" w:rsidR="00BA2D57" w:rsidRPr="00332E9A" w:rsidRDefault="00BA2D57" w:rsidP="005428DD">
      <w:pPr>
        <w:jc w:val="both"/>
      </w:pPr>
    </w:p>
    <w:p w14:paraId="6569F140" w14:textId="77777777" w:rsidR="00BA2D57" w:rsidRPr="00332E9A" w:rsidRDefault="00BA2D57" w:rsidP="005428DD">
      <w:pPr>
        <w:jc w:val="both"/>
      </w:pPr>
    </w:p>
    <w:p w14:paraId="6168A530" w14:textId="77777777" w:rsidR="005428DD" w:rsidRPr="00332E9A" w:rsidRDefault="005428DD" w:rsidP="005428DD">
      <w:pPr>
        <w:jc w:val="both"/>
      </w:pPr>
    </w:p>
    <w:tbl>
      <w:tblPr>
        <w:tblW w:w="8393" w:type="dxa"/>
        <w:jc w:val="center"/>
        <w:tblLook w:val="04A0" w:firstRow="1" w:lastRow="0" w:firstColumn="1" w:lastColumn="0" w:noHBand="0" w:noVBand="1"/>
      </w:tblPr>
      <w:tblGrid>
        <w:gridCol w:w="2233"/>
        <w:gridCol w:w="1039"/>
        <w:gridCol w:w="1002"/>
        <w:gridCol w:w="1039"/>
        <w:gridCol w:w="1039"/>
        <w:gridCol w:w="1002"/>
        <w:gridCol w:w="1039"/>
      </w:tblGrid>
      <w:tr w:rsidR="005428DD" w:rsidRPr="00332E9A" w14:paraId="08F332D6" w14:textId="77777777" w:rsidTr="00404800">
        <w:trPr>
          <w:trHeight w:val="227"/>
          <w:jc w:val="center"/>
        </w:trPr>
        <w:tc>
          <w:tcPr>
            <w:tcW w:w="2233"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9602E0" w14:textId="77777777" w:rsidR="005428DD" w:rsidRPr="00332E9A" w:rsidRDefault="005428DD" w:rsidP="00E56B12">
            <w:pPr>
              <w:jc w:val="center"/>
              <w:rPr>
                <w:color w:val="000000"/>
              </w:rPr>
            </w:pPr>
            <w:r w:rsidRPr="00332E9A">
              <w:rPr>
                <w:color w:val="000000"/>
              </w:rPr>
              <w:t> </w:t>
            </w:r>
          </w:p>
        </w:tc>
        <w:tc>
          <w:tcPr>
            <w:tcW w:w="30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3F8F616" w14:textId="77777777" w:rsidR="005428DD" w:rsidRPr="00332E9A" w:rsidRDefault="005428DD" w:rsidP="00E56B12">
            <w:pPr>
              <w:jc w:val="center"/>
              <w:rPr>
                <w:b/>
                <w:bCs/>
                <w:color w:val="000000"/>
              </w:rPr>
            </w:pPr>
            <w:r w:rsidRPr="00332E9A">
              <w:rPr>
                <w:b/>
                <w:bCs/>
                <w:color w:val="000000"/>
              </w:rPr>
              <w:t>Tissue 2916</w:t>
            </w:r>
          </w:p>
        </w:tc>
        <w:tc>
          <w:tcPr>
            <w:tcW w:w="30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1057200" w14:textId="77777777" w:rsidR="005428DD" w:rsidRPr="00332E9A" w:rsidRDefault="005428DD" w:rsidP="00E56B12">
            <w:pPr>
              <w:jc w:val="center"/>
              <w:rPr>
                <w:b/>
                <w:bCs/>
                <w:color w:val="000000"/>
              </w:rPr>
            </w:pPr>
            <w:r w:rsidRPr="00332E9A">
              <w:rPr>
                <w:b/>
                <w:bCs/>
                <w:color w:val="000000"/>
              </w:rPr>
              <w:t>Tissue 2918</w:t>
            </w:r>
          </w:p>
        </w:tc>
      </w:tr>
      <w:tr w:rsidR="005428DD" w:rsidRPr="00332E9A" w14:paraId="489F437F" w14:textId="77777777" w:rsidTr="00404800">
        <w:trPr>
          <w:trHeight w:val="227"/>
          <w:jc w:val="center"/>
        </w:trPr>
        <w:tc>
          <w:tcPr>
            <w:tcW w:w="2233" w:type="dxa"/>
            <w:vMerge/>
            <w:tcBorders>
              <w:top w:val="single" w:sz="4" w:space="0" w:color="auto"/>
              <w:left w:val="single" w:sz="4" w:space="0" w:color="auto"/>
              <w:bottom w:val="single" w:sz="4" w:space="0" w:color="auto"/>
              <w:right w:val="single" w:sz="4" w:space="0" w:color="auto"/>
            </w:tcBorders>
            <w:vAlign w:val="center"/>
            <w:hideMark/>
          </w:tcPr>
          <w:p w14:paraId="74F1DE22" w14:textId="77777777" w:rsidR="005428DD" w:rsidRPr="00332E9A" w:rsidRDefault="005428DD" w:rsidP="00E56B12">
            <w:pPr>
              <w:rPr>
                <w:color w:val="000000"/>
              </w:rPr>
            </w:pPr>
          </w:p>
        </w:tc>
        <w:tc>
          <w:tcPr>
            <w:tcW w:w="1039" w:type="dxa"/>
            <w:tcBorders>
              <w:top w:val="nil"/>
              <w:left w:val="nil"/>
              <w:bottom w:val="single" w:sz="4" w:space="0" w:color="auto"/>
              <w:right w:val="single" w:sz="4" w:space="0" w:color="auto"/>
            </w:tcBorders>
            <w:shd w:val="clear" w:color="auto" w:fill="auto"/>
            <w:noWrap/>
            <w:vAlign w:val="center"/>
            <w:hideMark/>
          </w:tcPr>
          <w:p w14:paraId="7DE3A680" w14:textId="1C661AD4" w:rsidR="005428DD" w:rsidRPr="00332E9A" w:rsidRDefault="00404800" w:rsidP="00E56B12">
            <w:pPr>
              <w:jc w:val="center"/>
              <w:rPr>
                <w:b/>
                <w:bCs/>
                <w:color w:val="000000"/>
              </w:rPr>
            </w:pPr>
            <w:r w:rsidRPr="00332E9A">
              <w:rPr>
                <w:b/>
                <w:bCs/>
                <w:color w:val="000000"/>
              </w:rPr>
              <w:t>+</w:t>
            </w:r>
            <w:r w:rsidR="005428DD" w:rsidRPr="00332E9A">
              <w:rPr>
                <w:b/>
                <w:bCs/>
                <w:color w:val="000000"/>
              </w:rPr>
              <w:t xml:space="preserve"> adapter</w:t>
            </w:r>
          </w:p>
        </w:tc>
        <w:tc>
          <w:tcPr>
            <w:tcW w:w="1002" w:type="dxa"/>
            <w:tcBorders>
              <w:top w:val="nil"/>
              <w:left w:val="nil"/>
              <w:bottom w:val="single" w:sz="4" w:space="0" w:color="auto"/>
              <w:right w:val="single" w:sz="4" w:space="0" w:color="auto"/>
            </w:tcBorders>
            <w:shd w:val="clear" w:color="auto" w:fill="auto"/>
            <w:noWrap/>
            <w:vAlign w:val="center"/>
            <w:hideMark/>
          </w:tcPr>
          <w:p w14:paraId="217768EC" w14:textId="77777777" w:rsidR="005428DD" w:rsidRPr="00332E9A" w:rsidRDefault="005428DD" w:rsidP="00E56B12">
            <w:pPr>
              <w:jc w:val="center"/>
              <w:rPr>
                <w:b/>
                <w:bCs/>
                <w:color w:val="000000"/>
              </w:rPr>
            </w:pPr>
            <w:r w:rsidRPr="00332E9A">
              <w:rPr>
                <w:b/>
                <w:bCs/>
                <w:color w:val="000000"/>
              </w:rPr>
              <w:t>- adapter</w:t>
            </w:r>
          </w:p>
        </w:tc>
        <w:tc>
          <w:tcPr>
            <w:tcW w:w="1039" w:type="dxa"/>
            <w:tcBorders>
              <w:top w:val="nil"/>
              <w:left w:val="nil"/>
              <w:bottom w:val="nil"/>
              <w:right w:val="nil"/>
            </w:tcBorders>
            <w:shd w:val="clear" w:color="000000" w:fill="D9D9D9"/>
            <w:noWrap/>
            <w:vAlign w:val="bottom"/>
            <w:hideMark/>
          </w:tcPr>
          <w:p w14:paraId="7D00F947" w14:textId="77777777" w:rsidR="005428DD" w:rsidRPr="00332E9A" w:rsidRDefault="005428DD" w:rsidP="00E56B12">
            <w:pPr>
              <w:rPr>
                <w:color w:val="000000"/>
              </w:rPr>
            </w:pPr>
            <w:r w:rsidRPr="00332E9A">
              <w:rPr>
                <w:color w:val="000000"/>
              </w:rPr>
              <w:t> </w:t>
            </w: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96806F0" w14:textId="77777777" w:rsidR="005428DD" w:rsidRPr="00332E9A" w:rsidRDefault="005428DD" w:rsidP="00E56B12">
            <w:pPr>
              <w:jc w:val="center"/>
              <w:rPr>
                <w:b/>
                <w:bCs/>
                <w:color w:val="000000"/>
              </w:rPr>
            </w:pPr>
            <w:r w:rsidRPr="00332E9A">
              <w:rPr>
                <w:b/>
                <w:bCs/>
                <w:color w:val="000000"/>
              </w:rPr>
              <w:t>+ adapter</w:t>
            </w:r>
          </w:p>
        </w:tc>
        <w:tc>
          <w:tcPr>
            <w:tcW w:w="1002" w:type="dxa"/>
            <w:tcBorders>
              <w:top w:val="nil"/>
              <w:left w:val="nil"/>
              <w:bottom w:val="single" w:sz="4" w:space="0" w:color="auto"/>
              <w:right w:val="single" w:sz="4" w:space="0" w:color="auto"/>
            </w:tcBorders>
            <w:shd w:val="clear" w:color="auto" w:fill="auto"/>
            <w:noWrap/>
            <w:vAlign w:val="center"/>
            <w:hideMark/>
          </w:tcPr>
          <w:p w14:paraId="16DEFFA1" w14:textId="77777777" w:rsidR="005428DD" w:rsidRPr="00332E9A" w:rsidRDefault="005428DD" w:rsidP="00E56B12">
            <w:pPr>
              <w:jc w:val="center"/>
              <w:rPr>
                <w:b/>
                <w:bCs/>
                <w:color w:val="000000"/>
              </w:rPr>
            </w:pPr>
            <w:r w:rsidRPr="00332E9A">
              <w:rPr>
                <w:b/>
                <w:bCs/>
                <w:color w:val="000000"/>
              </w:rPr>
              <w:t>- adapter</w:t>
            </w:r>
          </w:p>
        </w:tc>
        <w:tc>
          <w:tcPr>
            <w:tcW w:w="1039" w:type="dxa"/>
            <w:tcBorders>
              <w:top w:val="nil"/>
              <w:left w:val="nil"/>
              <w:bottom w:val="nil"/>
              <w:right w:val="single" w:sz="4" w:space="0" w:color="auto"/>
            </w:tcBorders>
            <w:shd w:val="clear" w:color="000000" w:fill="D9D9D9"/>
            <w:noWrap/>
            <w:vAlign w:val="bottom"/>
            <w:hideMark/>
          </w:tcPr>
          <w:p w14:paraId="0401802F" w14:textId="77777777" w:rsidR="005428DD" w:rsidRPr="00332E9A" w:rsidRDefault="005428DD" w:rsidP="00E56B12">
            <w:pPr>
              <w:rPr>
                <w:color w:val="000000"/>
              </w:rPr>
            </w:pPr>
            <w:r w:rsidRPr="00332E9A">
              <w:rPr>
                <w:color w:val="000000"/>
              </w:rPr>
              <w:t> </w:t>
            </w:r>
          </w:p>
        </w:tc>
      </w:tr>
      <w:tr w:rsidR="005428DD" w:rsidRPr="00332E9A" w14:paraId="14626E0B" w14:textId="77777777" w:rsidTr="00404800">
        <w:trPr>
          <w:trHeight w:val="227"/>
          <w:jc w:val="center"/>
        </w:trPr>
        <w:tc>
          <w:tcPr>
            <w:tcW w:w="2233" w:type="dxa"/>
            <w:tcBorders>
              <w:top w:val="nil"/>
              <w:left w:val="single" w:sz="4" w:space="0" w:color="auto"/>
              <w:bottom w:val="single" w:sz="4" w:space="0" w:color="auto"/>
              <w:right w:val="single" w:sz="4" w:space="0" w:color="auto"/>
            </w:tcBorders>
            <w:shd w:val="clear" w:color="auto" w:fill="auto"/>
            <w:noWrap/>
            <w:vAlign w:val="center"/>
            <w:hideMark/>
          </w:tcPr>
          <w:p w14:paraId="20ED305C" w14:textId="77777777" w:rsidR="005428DD" w:rsidRPr="00332E9A" w:rsidRDefault="005428DD" w:rsidP="00E56B12">
            <w:pPr>
              <w:rPr>
                <w:b/>
                <w:bCs/>
                <w:color w:val="000000"/>
              </w:rPr>
            </w:pPr>
            <w:r w:rsidRPr="00332E9A">
              <w:rPr>
                <w:b/>
                <w:bCs/>
                <w:color w:val="000000"/>
              </w:rPr>
              <w:t>Number of aligned reads</w:t>
            </w:r>
          </w:p>
        </w:tc>
        <w:tc>
          <w:tcPr>
            <w:tcW w:w="1039" w:type="dxa"/>
            <w:tcBorders>
              <w:top w:val="nil"/>
              <w:left w:val="nil"/>
              <w:bottom w:val="single" w:sz="4" w:space="0" w:color="auto"/>
              <w:right w:val="single" w:sz="4" w:space="0" w:color="auto"/>
            </w:tcBorders>
            <w:shd w:val="clear" w:color="auto" w:fill="auto"/>
            <w:noWrap/>
            <w:vAlign w:val="center"/>
            <w:hideMark/>
          </w:tcPr>
          <w:p w14:paraId="46650F5D" w14:textId="4073623E" w:rsidR="005428DD" w:rsidRPr="00332E9A" w:rsidRDefault="00404800" w:rsidP="00E56B12">
            <w:pPr>
              <w:jc w:val="right"/>
              <w:rPr>
                <w:color w:val="000000"/>
              </w:rPr>
            </w:pPr>
            <w:r w:rsidRPr="00332E9A">
              <w:rPr>
                <w:color w:val="000000"/>
              </w:rPr>
              <w:t>341779</w:t>
            </w:r>
          </w:p>
        </w:tc>
        <w:tc>
          <w:tcPr>
            <w:tcW w:w="1002" w:type="dxa"/>
            <w:tcBorders>
              <w:top w:val="nil"/>
              <w:left w:val="nil"/>
              <w:bottom w:val="single" w:sz="4" w:space="0" w:color="auto"/>
              <w:right w:val="single" w:sz="4" w:space="0" w:color="auto"/>
            </w:tcBorders>
            <w:shd w:val="clear" w:color="auto" w:fill="auto"/>
            <w:noWrap/>
            <w:vAlign w:val="center"/>
            <w:hideMark/>
          </w:tcPr>
          <w:p w14:paraId="2E0B49BD" w14:textId="258CAB1C" w:rsidR="005428DD" w:rsidRPr="00332E9A" w:rsidRDefault="00404800" w:rsidP="00E56B12">
            <w:pPr>
              <w:jc w:val="right"/>
              <w:rPr>
                <w:color w:val="000000"/>
              </w:rPr>
            </w:pPr>
            <w:r w:rsidRPr="00332E9A">
              <w:rPr>
                <w:color w:val="000000"/>
              </w:rPr>
              <w:t>984172</w:t>
            </w:r>
          </w:p>
        </w:tc>
        <w:tc>
          <w:tcPr>
            <w:tcW w:w="1039" w:type="dxa"/>
            <w:tcBorders>
              <w:top w:val="nil"/>
              <w:left w:val="nil"/>
              <w:bottom w:val="nil"/>
              <w:right w:val="nil"/>
            </w:tcBorders>
            <w:shd w:val="clear" w:color="000000" w:fill="D9D9D9"/>
            <w:noWrap/>
            <w:vAlign w:val="center"/>
            <w:hideMark/>
          </w:tcPr>
          <w:p w14:paraId="0218A12B" w14:textId="77777777" w:rsidR="005428DD" w:rsidRPr="00332E9A" w:rsidRDefault="005428DD" w:rsidP="00E56B12">
            <w:pPr>
              <w:jc w:val="right"/>
              <w:rPr>
                <w:color w:val="000000"/>
              </w:rPr>
            </w:pPr>
            <w:r w:rsidRPr="00332E9A">
              <w:rPr>
                <w:color w:val="000000"/>
              </w:rPr>
              <w:t> </w:t>
            </w: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05EBA95E" w14:textId="49B421FC" w:rsidR="005428DD" w:rsidRPr="00332E9A" w:rsidRDefault="00BA3F85" w:rsidP="00E56B12">
            <w:pPr>
              <w:jc w:val="right"/>
              <w:rPr>
                <w:color w:val="000000"/>
              </w:rPr>
            </w:pPr>
            <w:r w:rsidRPr="00332E9A">
              <w:rPr>
                <w:color w:val="000000"/>
              </w:rPr>
              <w:t>549429</w:t>
            </w:r>
          </w:p>
        </w:tc>
        <w:tc>
          <w:tcPr>
            <w:tcW w:w="1002" w:type="dxa"/>
            <w:tcBorders>
              <w:top w:val="nil"/>
              <w:left w:val="nil"/>
              <w:bottom w:val="single" w:sz="4" w:space="0" w:color="auto"/>
              <w:right w:val="single" w:sz="4" w:space="0" w:color="auto"/>
            </w:tcBorders>
            <w:shd w:val="clear" w:color="auto" w:fill="auto"/>
            <w:noWrap/>
            <w:vAlign w:val="center"/>
            <w:hideMark/>
          </w:tcPr>
          <w:p w14:paraId="3CCD3E36" w14:textId="1AD725A2" w:rsidR="00BA3F85" w:rsidRPr="00332E9A" w:rsidRDefault="00BA3F85" w:rsidP="00BA3F85">
            <w:pPr>
              <w:jc w:val="right"/>
              <w:rPr>
                <w:color w:val="000000"/>
              </w:rPr>
            </w:pPr>
            <w:r w:rsidRPr="00332E9A">
              <w:rPr>
                <w:color w:val="000000"/>
              </w:rPr>
              <w:t>745243</w:t>
            </w:r>
          </w:p>
        </w:tc>
        <w:tc>
          <w:tcPr>
            <w:tcW w:w="1039" w:type="dxa"/>
            <w:tcBorders>
              <w:top w:val="nil"/>
              <w:left w:val="nil"/>
              <w:bottom w:val="nil"/>
              <w:right w:val="single" w:sz="4" w:space="0" w:color="auto"/>
            </w:tcBorders>
            <w:shd w:val="clear" w:color="000000" w:fill="D9D9D9"/>
            <w:noWrap/>
            <w:vAlign w:val="center"/>
            <w:hideMark/>
          </w:tcPr>
          <w:p w14:paraId="28D87DE4" w14:textId="77777777" w:rsidR="005428DD" w:rsidRPr="00332E9A" w:rsidRDefault="005428DD" w:rsidP="00E56B12">
            <w:pPr>
              <w:jc w:val="right"/>
              <w:rPr>
                <w:color w:val="000000"/>
              </w:rPr>
            </w:pPr>
            <w:r w:rsidRPr="00332E9A">
              <w:rPr>
                <w:color w:val="000000"/>
              </w:rPr>
              <w:t> </w:t>
            </w:r>
          </w:p>
        </w:tc>
      </w:tr>
      <w:tr w:rsidR="005428DD" w:rsidRPr="00332E9A" w14:paraId="1BBD81F5" w14:textId="77777777" w:rsidTr="00404800">
        <w:trPr>
          <w:trHeight w:val="227"/>
          <w:jc w:val="center"/>
        </w:trPr>
        <w:tc>
          <w:tcPr>
            <w:tcW w:w="2233" w:type="dxa"/>
            <w:tcBorders>
              <w:top w:val="nil"/>
              <w:left w:val="single" w:sz="4" w:space="0" w:color="auto"/>
              <w:bottom w:val="single" w:sz="4" w:space="0" w:color="auto"/>
              <w:right w:val="nil"/>
            </w:tcBorders>
            <w:shd w:val="clear" w:color="000000" w:fill="D9D9D9"/>
            <w:noWrap/>
            <w:vAlign w:val="center"/>
            <w:hideMark/>
          </w:tcPr>
          <w:p w14:paraId="1F246A26" w14:textId="77777777" w:rsidR="005428DD" w:rsidRPr="00332E9A" w:rsidRDefault="005428DD" w:rsidP="00E56B12">
            <w:pPr>
              <w:rPr>
                <w:b/>
                <w:bCs/>
                <w:color w:val="000000"/>
              </w:rPr>
            </w:pPr>
            <w:r w:rsidRPr="00332E9A">
              <w:rPr>
                <w:b/>
                <w:bCs/>
                <w:color w:val="000000"/>
              </w:rPr>
              <w:t> </w:t>
            </w:r>
          </w:p>
        </w:tc>
        <w:tc>
          <w:tcPr>
            <w:tcW w:w="1039" w:type="dxa"/>
            <w:tcBorders>
              <w:top w:val="nil"/>
              <w:left w:val="nil"/>
              <w:bottom w:val="single" w:sz="4" w:space="0" w:color="auto"/>
              <w:right w:val="nil"/>
            </w:tcBorders>
            <w:shd w:val="clear" w:color="000000" w:fill="D9D9D9"/>
            <w:noWrap/>
            <w:vAlign w:val="center"/>
            <w:hideMark/>
          </w:tcPr>
          <w:p w14:paraId="5308F897" w14:textId="77777777" w:rsidR="005428DD" w:rsidRPr="00332E9A" w:rsidRDefault="005428DD" w:rsidP="00E56B12">
            <w:pPr>
              <w:rPr>
                <w:b/>
                <w:bCs/>
                <w:color w:val="000000"/>
              </w:rPr>
            </w:pPr>
            <w:r w:rsidRPr="00332E9A">
              <w:rPr>
                <w:b/>
                <w:bCs/>
                <w:color w:val="000000"/>
              </w:rPr>
              <w:t> </w:t>
            </w:r>
          </w:p>
        </w:tc>
        <w:tc>
          <w:tcPr>
            <w:tcW w:w="1002" w:type="dxa"/>
            <w:tcBorders>
              <w:top w:val="nil"/>
              <w:left w:val="nil"/>
              <w:bottom w:val="single" w:sz="4" w:space="0" w:color="auto"/>
              <w:right w:val="nil"/>
            </w:tcBorders>
            <w:shd w:val="clear" w:color="000000" w:fill="D9D9D9"/>
            <w:noWrap/>
            <w:vAlign w:val="center"/>
            <w:hideMark/>
          </w:tcPr>
          <w:p w14:paraId="1A3588F5" w14:textId="77777777" w:rsidR="005428DD" w:rsidRPr="00332E9A" w:rsidRDefault="005428DD" w:rsidP="00E56B12">
            <w:pPr>
              <w:rPr>
                <w:b/>
                <w:bCs/>
                <w:color w:val="000000"/>
              </w:rPr>
            </w:pPr>
            <w:r w:rsidRPr="00332E9A">
              <w:rPr>
                <w:b/>
                <w:bCs/>
                <w:color w:val="000000"/>
              </w:rPr>
              <w:t> </w:t>
            </w: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3D927" w14:textId="77777777" w:rsidR="005428DD" w:rsidRPr="00332E9A" w:rsidRDefault="005428DD" w:rsidP="00E56B12">
            <w:pPr>
              <w:jc w:val="center"/>
              <w:rPr>
                <w:b/>
                <w:bCs/>
                <w:color w:val="000000"/>
              </w:rPr>
            </w:pPr>
            <w:r w:rsidRPr="00332E9A">
              <w:rPr>
                <w:b/>
                <w:bCs/>
                <w:color w:val="000000"/>
              </w:rPr>
              <w:t>S/N Ratio</w:t>
            </w:r>
          </w:p>
        </w:tc>
        <w:tc>
          <w:tcPr>
            <w:tcW w:w="1039" w:type="dxa"/>
            <w:tcBorders>
              <w:top w:val="nil"/>
              <w:left w:val="nil"/>
              <w:bottom w:val="single" w:sz="4" w:space="0" w:color="auto"/>
              <w:right w:val="nil"/>
            </w:tcBorders>
            <w:shd w:val="clear" w:color="000000" w:fill="D9D9D9"/>
            <w:noWrap/>
            <w:vAlign w:val="center"/>
            <w:hideMark/>
          </w:tcPr>
          <w:p w14:paraId="643E5ED8" w14:textId="77777777" w:rsidR="005428DD" w:rsidRPr="00332E9A" w:rsidRDefault="005428DD" w:rsidP="00E56B12">
            <w:pPr>
              <w:rPr>
                <w:b/>
                <w:bCs/>
                <w:color w:val="000000"/>
              </w:rPr>
            </w:pPr>
            <w:r w:rsidRPr="00332E9A">
              <w:rPr>
                <w:b/>
                <w:bCs/>
                <w:color w:val="000000"/>
              </w:rPr>
              <w:t> </w:t>
            </w:r>
          </w:p>
        </w:tc>
        <w:tc>
          <w:tcPr>
            <w:tcW w:w="1002" w:type="dxa"/>
            <w:tcBorders>
              <w:top w:val="nil"/>
              <w:left w:val="nil"/>
              <w:bottom w:val="single" w:sz="4" w:space="0" w:color="auto"/>
              <w:right w:val="nil"/>
            </w:tcBorders>
            <w:shd w:val="clear" w:color="000000" w:fill="D9D9D9"/>
            <w:noWrap/>
            <w:vAlign w:val="center"/>
            <w:hideMark/>
          </w:tcPr>
          <w:p w14:paraId="47C96EB8" w14:textId="77777777" w:rsidR="005428DD" w:rsidRPr="00332E9A" w:rsidRDefault="005428DD" w:rsidP="00E56B12">
            <w:pPr>
              <w:rPr>
                <w:b/>
                <w:bCs/>
                <w:color w:val="000000"/>
              </w:rPr>
            </w:pPr>
            <w:r w:rsidRPr="00332E9A">
              <w:rPr>
                <w:b/>
                <w:bCs/>
                <w:color w:val="000000"/>
              </w:rPr>
              <w:t> </w:t>
            </w:r>
          </w:p>
        </w:tc>
        <w:tc>
          <w:tcPr>
            <w:tcW w:w="1039" w:type="dxa"/>
            <w:tcBorders>
              <w:top w:val="single" w:sz="4" w:space="0" w:color="auto"/>
              <w:left w:val="single" w:sz="4" w:space="0" w:color="auto"/>
              <w:bottom w:val="nil"/>
              <w:right w:val="single" w:sz="4" w:space="0" w:color="auto"/>
            </w:tcBorders>
            <w:shd w:val="clear" w:color="auto" w:fill="auto"/>
            <w:noWrap/>
            <w:vAlign w:val="center"/>
            <w:hideMark/>
          </w:tcPr>
          <w:p w14:paraId="15A9520D" w14:textId="77777777" w:rsidR="005428DD" w:rsidRPr="00332E9A" w:rsidRDefault="005428DD" w:rsidP="00E56B12">
            <w:pPr>
              <w:jc w:val="center"/>
              <w:rPr>
                <w:b/>
                <w:bCs/>
                <w:color w:val="000000"/>
              </w:rPr>
            </w:pPr>
            <w:r w:rsidRPr="00332E9A">
              <w:rPr>
                <w:b/>
                <w:bCs/>
                <w:color w:val="000000"/>
              </w:rPr>
              <w:t>S/N Ratio</w:t>
            </w:r>
          </w:p>
        </w:tc>
      </w:tr>
      <w:tr w:rsidR="00404800" w:rsidRPr="00332E9A" w14:paraId="73951A95" w14:textId="77777777" w:rsidTr="00404800">
        <w:trPr>
          <w:trHeight w:val="227"/>
          <w:jc w:val="center"/>
        </w:trPr>
        <w:tc>
          <w:tcPr>
            <w:tcW w:w="2233" w:type="dxa"/>
            <w:tcBorders>
              <w:top w:val="nil"/>
              <w:left w:val="single" w:sz="4" w:space="0" w:color="auto"/>
              <w:bottom w:val="single" w:sz="4" w:space="0" w:color="auto"/>
              <w:right w:val="single" w:sz="4" w:space="0" w:color="auto"/>
            </w:tcBorders>
            <w:shd w:val="clear" w:color="auto" w:fill="auto"/>
            <w:noWrap/>
            <w:vAlign w:val="center"/>
            <w:hideMark/>
          </w:tcPr>
          <w:p w14:paraId="502F678C" w14:textId="77777777" w:rsidR="00404800" w:rsidRPr="00332E9A" w:rsidRDefault="00404800" w:rsidP="00404800">
            <w:pPr>
              <w:rPr>
                <w:b/>
                <w:bCs/>
                <w:color w:val="000000"/>
              </w:rPr>
            </w:pPr>
            <w:r w:rsidRPr="00332E9A">
              <w:rPr>
                <w:b/>
                <w:bCs/>
                <w:color w:val="000000"/>
              </w:rPr>
              <w:t xml:space="preserve">Total </w:t>
            </w:r>
            <w:proofErr w:type="spellStart"/>
            <w:r w:rsidRPr="00332E9A">
              <w:rPr>
                <w:b/>
                <w:bCs/>
                <w:i/>
                <w:color w:val="000000"/>
              </w:rPr>
              <w:t>blastn</w:t>
            </w:r>
            <w:proofErr w:type="spellEnd"/>
            <w:r w:rsidRPr="00332E9A">
              <w:rPr>
                <w:b/>
                <w:bCs/>
                <w:color w:val="000000"/>
              </w:rPr>
              <w:t xml:space="preserve"> hits</w:t>
            </w:r>
          </w:p>
        </w:tc>
        <w:tc>
          <w:tcPr>
            <w:tcW w:w="1039" w:type="dxa"/>
            <w:tcBorders>
              <w:top w:val="nil"/>
              <w:left w:val="nil"/>
              <w:bottom w:val="single" w:sz="4" w:space="0" w:color="auto"/>
              <w:right w:val="single" w:sz="4" w:space="0" w:color="auto"/>
            </w:tcBorders>
            <w:shd w:val="clear" w:color="auto" w:fill="auto"/>
            <w:noWrap/>
            <w:vAlign w:val="center"/>
            <w:hideMark/>
          </w:tcPr>
          <w:p w14:paraId="45A45401" w14:textId="225F16FF" w:rsidR="00404800" w:rsidRPr="00332E9A" w:rsidRDefault="00404800" w:rsidP="00404800">
            <w:pPr>
              <w:jc w:val="right"/>
              <w:rPr>
                <w:color w:val="000000"/>
              </w:rPr>
            </w:pPr>
            <w:r w:rsidRPr="00332E9A">
              <w:rPr>
                <w:color w:val="000000"/>
              </w:rPr>
              <w:t>227166</w:t>
            </w:r>
          </w:p>
        </w:tc>
        <w:tc>
          <w:tcPr>
            <w:tcW w:w="1002" w:type="dxa"/>
            <w:tcBorders>
              <w:top w:val="nil"/>
              <w:left w:val="nil"/>
              <w:bottom w:val="single" w:sz="4" w:space="0" w:color="auto"/>
              <w:right w:val="single" w:sz="4" w:space="0" w:color="auto"/>
            </w:tcBorders>
            <w:shd w:val="clear" w:color="auto" w:fill="auto"/>
            <w:noWrap/>
            <w:vAlign w:val="center"/>
            <w:hideMark/>
          </w:tcPr>
          <w:p w14:paraId="4C3784A7" w14:textId="2D415A16" w:rsidR="00404800" w:rsidRPr="00332E9A" w:rsidRDefault="00404800" w:rsidP="00404800">
            <w:pPr>
              <w:jc w:val="right"/>
              <w:rPr>
                <w:color w:val="000000"/>
              </w:rPr>
            </w:pPr>
            <w:r w:rsidRPr="00332E9A">
              <w:rPr>
                <w:color w:val="000000"/>
              </w:rPr>
              <w:t>47797</w:t>
            </w:r>
          </w:p>
        </w:tc>
        <w:tc>
          <w:tcPr>
            <w:tcW w:w="1039" w:type="dxa"/>
            <w:tcBorders>
              <w:top w:val="nil"/>
              <w:left w:val="nil"/>
              <w:bottom w:val="single" w:sz="4" w:space="0" w:color="auto"/>
              <w:right w:val="single" w:sz="4" w:space="0" w:color="auto"/>
            </w:tcBorders>
            <w:shd w:val="clear" w:color="auto" w:fill="auto"/>
            <w:noWrap/>
            <w:vAlign w:val="center"/>
            <w:hideMark/>
          </w:tcPr>
          <w:p w14:paraId="08E8CFCA" w14:textId="4E01524C" w:rsidR="00404800" w:rsidRPr="00332E9A" w:rsidRDefault="00404800" w:rsidP="00404800">
            <w:pPr>
              <w:jc w:val="right"/>
              <w:rPr>
                <w:color w:val="000000"/>
              </w:rPr>
            </w:pPr>
            <w:r w:rsidRPr="00332E9A">
              <w:rPr>
                <w:color w:val="000000"/>
              </w:rPr>
              <w:t>13.7</w:t>
            </w:r>
          </w:p>
        </w:tc>
        <w:tc>
          <w:tcPr>
            <w:tcW w:w="1039" w:type="dxa"/>
            <w:tcBorders>
              <w:top w:val="nil"/>
              <w:left w:val="nil"/>
              <w:bottom w:val="single" w:sz="4" w:space="0" w:color="auto"/>
              <w:right w:val="single" w:sz="4" w:space="0" w:color="auto"/>
            </w:tcBorders>
            <w:shd w:val="clear" w:color="auto" w:fill="auto"/>
            <w:noWrap/>
            <w:vAlign w:val="center"/>
            <w:hideMark/>
          </w:tcPr>
          <w:p w14:paraId="6678390B" w14:textId="4D1DEE80" w:rsidR="00404800" w:rsidRPr="00332E9A" w:rsidRDefault="00BA3F85" w:rsidP="00404800">
            <w:pPr>
              <w:jc w:val="right"/>
              <w:rPr>
                <w:color w:val="000000"/>
              </w:rPr>
            </w:pPr>
            <w:r w:rsidRPr="00332E9A">
              <w:rPr>
                <w:color w:val="000000"/>
              </w:rPr>
              <w:t>361746</w:t>
            </w:r>
          </w:p>
        </w:tc>
        <w:tc>
          <w:tcPr>
            <w:tcW w:w="1002" w:type="dxa"/>
            <w:tcBorders>
              <w:top w:val="nil"/>
              <w:left w:val="nil"/>
              <w:bottom w:val="single" w:sz="4" w:space="0" w:color="auto"/>
              <w:right w:val="single" w:sz="4" w:space="0" w:color="auto"/>
            </w:tcBorders>
            <w:shd w:val="clear" w:color="auto" w:fill="auto"/>
            <w:noWrap/>
            <w:vAlign w:val="center"/>
            <w:hideMark/>
          </w:tcPr>
          <w:p w14:paraId="2D3151D5" w14:textId="290AA5C5" w:rsidR="00404800" w:rsidRPr="00332E9A" w:rsidRDefault="00BA3F85" w:rsidP="00404800">
            <w:pPr>
              <w:jc w:val="right"/>
              <w:rPr>
                <w:color w:val="000000"/>
              </w:rPr>
            </w:pPr>
            <w:r w:rsidRPr="00332E9A">
              <w:rPr>
                <w:color w:val="000000"/>
              </w:rPr>
              <w:t>83506</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581D355D" w14:textId="16950766" w:rsidR="00404800" w:rsidRPr="00332E9A" w:rsidRDefault="00BA3F85" w:rsidP="00404800">
            <w:pPr>
              <w:jc w:val="right"/>
              <w:rPr>
                <w:color w:val="000000"/>
              </w:rPr>
            </w:pPr>
            <w:r w:rsidRPr="00332E9A">
              <w:rPr>
                <w:color w:val="000000"/>
              </w:rPr>
              <w:t>5.9</w:t>
            </w:r>
          </w:p>
        </w:tc>
      </w:tr>
      <w:tr w:rsidR="00404800" w:rsidRPr="00332E9A" w14:paraId="3F01F4C0" w14:textId="77777777" w:rsidTr="00404800">
        <w:trPr>
          <w:trHeight w:val="227"/>
          <w:jc w:val="center"/>
        </w:trPr>
        <w:tc>
          <w:tcPr>
            <w:tcW w:w="2233" w:type="dxa"/>
            <w:tcBorders>
              <w:top w:val="nil"/>
              <w:left w:val="single" w:sz="4" w:space="0" w:color="auto"/>
              <w:bottom w:val="single" w:sz="4" w:space="0" w:color="auto"/>
              <w:right w:val="single" w:sz="4" w:space="0" w:color="auto"/>
            </w:tcBorders>
            <w:shd w:val="clear" w:color="auto" w:fill="auto"/>
            <w:noWrap/>
            <w:vAlign w:val="center"/>
            <w:hideMark/>
          </w:tcPr>
          <w:p w14:paraId="3A29B240" w14:textId="77777777" w:rsidR="00404800" w:rsidRPr="00332E9A" w:rsidRDefault="00404800" w:rsidP="00404800">
            <w:pPr>
              <w:rPr>
                <w:b/>
                <w:bCs/>
                <w:color w:val="000000"/>
              </w:rPr>
            </w:pPr>
            <w:r w:rsidRPr="00332E9A">
              <w:rPr>
                <w:b/>
                <w:bCs/>
                <w:color w:val="000000"/>
              </w:rPr>
              <w:t xml:space="preserve">  + Match length &gt;10</w:t>
            </w:r>
          </w:p>
        </w:tc>
        <w:tc>
          <w:tcPr>
            <w:tcW w:w="1039" w:type="dxa"/>
            <w:tcBorders>
              <w:top w:val="nil"/>
              <w:left w:val="nil"/>
              <w:bottom w:val="single" w:sz="4" w:space="0" w:color="auto"/>
              <w:right w:val="single" w:sz="4" w:space="0" w:color="auto"/>
            </w:tcBorders>
            <w:shd w:val="clear" w:color="auto" w:fill="auto"/>
            <w:noWrap/>
            <w:vAlign w:val="center"/>
            <w:hideMark/>
          </w:tcPr>
          <w:p w14:paraId="6CA81F48" w14:textId="250D13E4" w:rsidR="00404800" w:rsidRPr="00332E9A" w:rsidRDefault="00404800" w:rsidP="00404800">
            <w:pPr>
              <w:jc w:val="right"/>
              <w:rPr>
                <w:color w:val="000000"/>
              </w:rPr>
            </w:pPr>
            <w:r w:rsidRPr="00332E9A">
              <w:rPr>
                <w:color w:val="000000"/>
              </w:rPr>
              <w:t>205440</w:t>
            </w:r>
          </w:p>
        </w:tc>
        <w:tc>
          <w:tcPr>
            <w:tcW w:w="1002" w:type="dxa"/>
            <w:tcBorders>
              <w:top w:val="nil"/>
              <w:left w:val="nil"/>
              <w:bottom w:val="single" w:sz="4" w:space="0" w:color="auto"/>
              <w:right w:val="single" w:sz="4" w:space="0" w:color="auto"/>
            </w:tcBorders>
            <w:shd w:val="clear" w:color="auto" w:fill="auto"/>
            <w:noWrap/>
            <w:vAlign w:val="center"/>
            <w:hideMark/>
          </w:tcPr>
          <w:p w14:paraId="08C50BCA" w14:textId="43AE7386" w:rsidR="00404800" w:rsidRPr="00332E9A" w:rsidRDefault="00404800" w:rsidP="00404800">
            <w:pPr>
              <w:jc w:val="right"/>
              <w:rPr>
                <w:color w:val="000000"/>
              </w:rPr>
            </w:pPr>
            <w:r w:rsidRPr="00332E9A">
              <w:rPr>
                <w:color w:val="000000"/>
              </w:rPr>
              <w:t>10657</w:t>
            </w:r>
          </w:p>
        </w:tc>
        <w:tc>
          <w:tcPr>
            <w:tcW w:w="1039" w:type="dxa"/>
            <w:tcBorders>
              <w:top w:val="nil"/>
              <w:left w:val="nil"/>
              <w:bottom w:val="single" w:sz="4" w:space="0" w:color="auto"/>
              <w:right w:val="single" w:sz="4" w:space="0" w:color="auto"/>
            </w:tcBorders>
            <w:shd w:val="clear" w:color="auto" w:fill="auto"/>
            <w:noWrap/>
            <w:vAlign w:val="center"/>
            <w:hideMark/>
          </w:tcPr>
          <w:p w14:paraId="0A61F6F7" w14:textId="1B2B8875" w:rsidR="00404800" w:rsidRPr="00332E9A" w:rsidRDefault="00404800" w:rsidP="00404800">
            <w:pPr>
              <w:jc w:val="right"/>
              <w:rPr>
                <w:color w:val="000000"/>
              </w:rPr>
            </w:pPr>
            <w:r w:rsidRPr="00332E9A">
              <w:rPr>
                <w:color w:val="000000"/>
              </w:rPr>
              <w:t>55.5</w:t>
            </w:r>
          </w:p>
        </w:tc>
        <w:tc>
          <w:tcPr>
            <w:tcW w:w="1039" w:type="dxa"/>
            <w:tcBorders>
              <w:top w:val="nil"/>
              <w:left w:val="nil"/>
              <w:bottom w:val="single" w:sz="4" w:space="0" w:color="auto"/>
              <w:right w:val="single" w:sz="4" w:space="0" w:color="auto"/>
            </w:tcBorders>
            <w:shd w:val="clear" w:color="auto" w:fill="auto"/>
            <w:noWrap/>
            <w:vAlign w:val="center"/>
            <w:hideMark/>
          </w:tcPr>
          <w:p w14:paraId="6B4C0625" w14:textId="17331E65" w:rsidR="00404800" w:rsidRPr="00332E9A" w:rsidRDefault="00BA3F85" w:rsidP="00404800">
            <w:pPr>
              <w:jc w:val="right"/>
              <w:rPr>
                <w:color w:val="000000"/>
              </w:rPr>
            </w:pPr>
            <w:r w:rsidRPr="00332E9A">
              <w:rPr>
                <w:color w:val="000000"/>
              </w:rPr>
              <w:t>336118</w:t>
            </w:r>
          </w:p>
        </w:tc>
        <w:tc>
          <w:tcPr>
            <w:tcW w:w="1002" w:type="dxa"/>
            <w:tcBorders>
              <w:top w:val="nil"/>
              <w:left w:val="nil"/>
              <w:bottom w:val="single" w:sz="4" w:space="0" w:color="auto"/>
              <w:right w:val="single" w:sz="4" w:space="0" w:color="auto"/>
            </w:tcBorders>
            <w:shd w:val="clear" w:color="auto" w:fill="auto"/>
            <w:noWrap/>
            <w:vAlign w:val="center"/>
            <w:hideMark/>
          </w:tcPr>
          <w:p w14:paraId="5E949DEB" w14:textId="4052ED1A" w:rsidR="00404800" w:rsidRPr="00332E9A" w:rsidRDefault="00BA3F85" w:rsidP="00404800">
            <w:pPr>
              <w:jc w:val="right"/>
              <w:rPr>
                <w:color w:val="000000"/>
              </w:rPr>
            </w:pPr>
            <w:r w:rsidRPr="00332E9A">
              <w:rPr>
                <w:color w:val="000000"/>
              </w:rPr>
              <w:t>11752</w:t>
            </w:r>
          </w:p>
        </w:tc>
        <w:tc>
          <w:tcPr>
            <w:tcW w:w="1039" w:type="dxa"/>
            <w:tcBorders>
              <w:top w:val="nil"/>
              <w:left w:val="nil"/>
              <w:bottom w:val="single" w:sz="4" w:space="0" w:color="auto"/>
              <w:right w:val="single" w:sz="4" w:space="0" w:color="auto"/>
            </w:tcBorders>
            <w:shd w:val="clear" w:color="auto" w:fill="auto"/>
            <w:noWrap/>
            <w:vAlign w:val="center"/>
            <w:hideMark/>
          </w:tcPr>
          <w:p w14:paraId="067B308B" w14:textId="325B267A" w:rsidR="00404800" w:rsidRPr="00332E9A" w:rsidRDefault="00BA3F85" w:rsidP="00404800">
            <w:pPr>
              <w:jc w:val="right"/>
              <w:rPr>
                <w:color w:val="000000"/>
              </w:rPr>
            </w:pPr>
            <w:r w:rsidRPr="00332E9A">
              <w:rPr>
                <w:color w:val="000000"/>
              </w:rPr>
              <w:t>38.8</w:t>
            </w:r>
          </w:p>
        </w:tc>
      </w:tr>
      <w:tr w:rsidR="00404800" w:rsidRPr="00332E9A" w14:paraId="7C7836B7" w14:textId="77777777" w:rsidTr="00404800">
        <w:trPr>
          <w:trHeight w:val="227"/>
          <w:jc w:val="center"/>
        </w:trPr>
        <w:tc>
          <w:tcPr>
            <w:tcW w:w="2233" w:type="dxa"/>
            <w:tcBorders>
              <w:top w:val="nil"/>
              <w:left w:val="single" w:sz="4" w:space="0" w:color="auto"/>
              <w:bottom w:val="single" w:sz="4" w:space="0" w:color="auto"/>
              <w:right w:val="single" w:sz="4" w:space="0" w:color="auto"/>
            </w:tcBorders>
            <w:shd w:val="clear" w:color="auto" w:fill="auto"/>
            <w:noWrap/>
            <w:vAlign w:val="center"/>
            <w:hideMark/>
          </w:tcPr>
          <w:p w14:paraId="491742B1" w14:textId="77777777" w:rsidR="00404800" w:rsidRPr="00332E9A" w:rsidRDefault="00404800" w:rsidP="00404800">
            <w:pPr>
              <w:rPr>
                <w:b/>
                <w:bCs/>
                <w:color w:val="000000"/>
              </w:rPr>
            </w:pPr>
            <w:r w:rsidRPr="00332E9A">
              <w:rPr>
                <w:b/>
                <w:bCs/>
                <w:color w:val="000000"/>
              </w:rPr>
              <w:t xml:space="preserve">  + e-value &lt; 100</w:t>
            </w:r>
          </w:p>
        </w:tc>
        <w:tc>
          <w:tcPr>
            <w:tcW w:w="1039" w:type="dxa"/>
            <w:tcBorders>
              <w:top w:val="nil"/>
              <w:left w:val="nil"/>
              <w:bottom w:val="single" w:sz="4" w:space="0" w:color="auto"/>
              <w:right w:val="single" w:sz="4" w:space="0" w:color="auto"/>
            </w:tcBorders>
            <w:shd w:val="clear" w:color="auto" w:fill="auto"/>
            <w:noWrap/>
            <w:vAlign w:val="center"/>
            <w:hideMark/>
          </w:tcPr>
          <w:p w14:paraId="1C664B15" w14:textId="5D945987" w:rsidR="00404800" w:rsidRPr="00332E9A" w:rsidRDefault="00404800" w:rsidP="00404800">
            <w:pPr>
              <w:jc w:val="right"/>
              <w:rPr>
                <w:color w:val="000000"/>
              </w:rPr>
            </w:pPr>
            <w:r w:rsidRPr="00332E9A">
              <w:rPr>
                <w:color w:val="000000"/>
              </w:rPr>
              <w:t>192778</w:t>
            </w:r>
          </w:p>
        </w:tc>
        <w:tc>
          <w:tcPr>
            <w:tcW w:w="1002" w:type="dxa"/>
            <w:tcBorders>
              <w:top w:val="nil"/>
              <w:left w:val="nil"/>
              <w:bottom w:val="single" w:sz="4" w:space="0" w:color="auto"/>
              <w:right w:val="single" w:sz="4" w:space="0" w:color="auto"/>
            </w:tcBorders>
            <w:shd w:val="clear" w:color="auto" w:fill="auto"/>
            <w:noWrap/>
            <w:vAlign w:val="center"/>
            <w:hideMark/>
          </w:tcPr>
          <w:p w14:paraId="1B5B22BF" w14:textId="169AD1DC" w:rsidR="00404800" w:rsidRPr="00332E9A" w:rsidRDefault="00404800" w:rsidP="00404800">
            <w:pPr>
              <w:jc w:val="right"/>
              <w:rPr>
                <w:color w:val="000000"/>
              </w:rPr>
            </w:pPr>
            <w:r w:rsidRPr="00332E9A">
              <w:rPr>
                <w:color w:val="000000"/>
              </w:rPr>
              <w:t>1060</w:t>
            </w:r>
          </w:p>
        </w:tc>
        <w:tc>
          <w:tcPr>
            <w:tcW w:w="1039" w:type="dxa"/>
            <w:tcBorders>
              <w:top w:val="nil"/>
              <w:left w:val="nil"/>
              <w:bottom w:val="single" w:sz="4" w:space="0" w:color="auto"/>
              <w:right w:val="single" w:sz="4" w:space="0" w:color="auto"/>
            </w:tcBorders>
            <w:shd w:val="clear" w:color="auto" w:fill="auto"/>
            <w:noWrap/>
            <w:vAlign w:val="center"/>
            <w:hideMark/>
          </w:tcPr>
          <w:p w14:paraId="1250C31F" w14:textId="4CFFCF55" w:rsidR="00404800" w:rsidRPr="00332E9A" w:rsidRDefault="00404800" w:rsidP="00404800">
            <w:pPr>
              <w:jc w:val="right"/>
              <w:rPr>
                <w:color w:val="000000"/>
              </w:rPr>
            </w:pPr>
            <w:r w:rsidRPr="00332E9A">
              <w:rPr>
                <w:color w:val="000000"/>
              </w:rPr>
              <w:t>523.7</w:t>
            </w:r>
          </w:p>
        </w:tc>
        <w:tc>
          <w:tcPr>
            <w:tcW w:w="1039" w:type="dxa"/>
            <w:tcBorders>
              <w:top w:val="nil"/>
              <w:left w:val="nil"/>
              <w:bottom w:val="single" w:sz="4" w:space="0" w:color="auto"/>
              <w:right w:val="single" w:sz="4" w:space="0" w:color="auto"/>
            </w:tcBorders>
            <w:shd w:val="clear" w:color="auto" w:fill="auto"/>
            <w:noWrap/>
            <w:vAlign w:val="center"/>
            <w:hideMark/>
          </w:tcPr>
          <w:p w14:paraId="3F5A258C" w14:textId="020B4600" w:rsidR="00404800" w:rsidRPr="00332E9A" w:rsidRDefault="00BA3F85" w:rsidP="00404800">
            <w:pPr>
              <w:jc w:val="right"/>
              <w:rPr>
                <w:color w:val="000000"/>
              </w:rPr>
            </w:pPr>
            <w:r w:rsidRPr="00332E9A">
              <w:rPr>
                <w:color w:val="000000"/>
              </w:rPr>
              <w:t>318858</w:t>
            </w:r>
          </w:p>
        </w:tc>
        <w:tc>
          <w:tcPr>
            <w:tcW w:w="1002" w:type="dxa"/>
            <w:tcBorders>
              <w:top w:val="nil"/>
              <w:left w:val="nil"/>
              <w:bottom w:val="single" w:sz="4" w:space="0" w:color="auto"/>
              <w:right w:val="single" w:sz="4" w:space="0" w:color="auto"/>
            </w:tcBorders>
            <w:shd w:val="clear" w:color="auto" w:fill="auto"/>
            <w:noWrap/>
            <w:vAlign w:val="center"/>
            <w:hideMark/>
          </w:tcPr>
          <w:p w14:paraId="005F48ED" w14:textId="18DD9D8C" w:rsidR="00404800" w:rsidRPr="00332E9A" w:rsidRDefault="00BA3F85" w:rsidP="00404800">
            <w:pPr>
              <w:jc w:val="right"/>
              <w:rPr>
                <w:color w:val="000000"/>
              </w:rPr>
            </w:pPr>
            <w:r w:rsidRPr="00332E9A">
              <w:rPr>
                <w:color w:val="000000"/>
              </w:rPr>
              <w:t>650</w:t>
            </w:r>
          </w:p>
        </w:tc>
        <w:tc>
          <w:tcPr>
            <w:tcW w:w="1039" w:type="dxa"/>
            <w:tcBorders>
              <w:top w:val="nil"/>
              <w:left w:val="nil"/>
              <w:bottom w:val="single" w:sz="4" w:space="0" w:color="auto"/>
              <w:right w:val="single" w:sz="4" w:space="0" w:color="auto"/>
            </w:tcBorders>
            <w:shd w:val="clear" w:color="auto" w:fill="auto"/>
            <w:noWrap/>
            <w:vAlign w:val="center"/>
            <w:hideMark/>
          </w:tcPr>
          <w:p w14:paraId="627D5023" w14:textId="24BC2D58" w:rsidR="00404800" w:rsidRPr="00332E9A" w:rsidRDefault="00BA3F85" w:rsidP="00404800">
            <w:pPr>
              <w:jc w:val="right"/>
              <w:rPr>
                <w:color w:val="000000"/>
              </w:rPr>
            </w:pPr>
            <w:r w:rsidRPr="00332E9A">
              <w:rPr>
                <w:color w:val="000000"/>
              </w:rPr>
              <w:t>665.4</w:t>
            </w:r>
          </w:p>
        </w:tc>
      </w:tr>
      <w:tr w:rsidR="00404800" w:rsidRPr="00332E9A" w14:paraId="269E2EE9" w14:textId="77777777" w:rsidTr="00404800">
        <w:trPr>
          <w:trHeight w:val="227"/>
          <w:jc w:val="center"/>
        </w:trPr>
        <w:tc>
          <w:tcPr>
            <w:tcW w:w="2233" w:type="dxa"/>
            <w:tcBorders>
              <w:top w:val="nil"/>
              <w:left w:val="single" w:sz="4" w:space="0" w:color="auto"/>
              <w:bottom w:val="single" w:sz="4" w:space="0" w:color="auto"/>
              <w:right w:val="single" w:sz="4" w:space="0" w:color="auto"/>
            </w:tcBorders>
            <w:shd w:val="clear" w:color="auto" w:fill="auto"/>
            <w:noWrap/>
            <w:vAlign w:val="center"/>
            <w:hideMark/>
          </w:tcPr>
          <w:p w14:paraId="2AD7F734" w14:textId="77777777" w:rsidR="00404800" w:rsidRPr="00332E9A" w:rsidRDefault="00404800" w:rsidP="00404800">
            <w:pPr>
              <w:rPr>
                <w:b/>
                <w:bCs/>
                <w:color w:val="000000"/>
              </w:rPr>
            </w:pPr>
            <w:r w:rsidRPr="00332E9A">
              <w:rPr>
                <w:b/>
                <w:bCs/>
                <w:color w:val="000000"/>
              </w:rPr>
              <w:t xml:space="preserve">  + adapter start/end == 1</w:t>
            </w:r>
          </w:p>
        </w:tc>
        <w:tc>
          <w:tcPr>
            <w:tcW w:w="1039" w:type="dxa"/>
            <w:tcBorders>
              <w:top w:val="nil"/>
              <w:left w:val="nil"/>
              <w:bottom w:val="single" w:sz="4" w:space="0" w:color="auto"/>
              <w:right w:val="single" w:sz="4" w:space="0" w:color="auto"/>
            </w:tcBorders>
            <w:shd w:val="clear" w:color="auto" w:fill="auto"/>
            <w:noWrap/>
            <w:vAlign w:val="center"/>
            <w:hideMark/>
          </w:tcPr>
          <w:p w14:paraId="3A334EF2" w14:textId="7487B03E" w:rsidR="00DC0564" w:rsidRPr="00332E9A" w:rsidRDefault="00404800" w:rsidP="00DC0564">
            <w:pPr>
              <w:jc w:val="right"/>
              <w:rPr>
                <w:color w:val="000000"/>
              </w:rPr>
            </w:pPr>
            <w:r w:rsidRPr="00332E9A">
              <w:rPr>
                <w:color w:val="000000"/>
              </w:rPr>
              <w:t>71</w:t>
            </w:r>
            <w:r w:rsidR="00DC0564" w:rsidRPr="00332E9A">
              <w:rPr>
                <w:color w:val="000000"/>
              </w:rPr>
              <w:t>568</w:t>
            </w:r>
          </w:p>
        </w:tc>
        <w:tc>
          <w:tcPr>
            <w:tcW w:w="1002" w:type="dxa"/>
            <w:tcBorders>
              <w:top w:val="nil"/>
              <w:left w:val="nil"/>
              <w:bottom w:val="single" w:sz="4" w:space="0" w:color="auto"/>
              <w:right w:val="single" w:sz="4" w:space="0" w:color="auto"/>
            </w:tcBorders>
            <w:shd w:val="clear" w:color="auto" w:fill="auto"/>
            <w:noWrap/>
            <w:vAlign w:val="center"/>
            <w:hideMark/>
          </w:tcPr>
          <w:p w14:paraId="5D687793" w14:textId="3F5A56EC" w:rsidR="00404800" w:rsidRPr="00332E9A" w:rsidRDefault="00404800" w:rsidP="00404800">
            <w:pPr>
              <w:jc w:val="right"/>
              <w:rPr>
                <w:color w:val="000000"/>
              </w:rPr>
            </w:pPr>
            <w:r w:rsidRPr="00332E9A">
              <w:rPr>
                <w:color w:val="000000"/>
              </w:rPr>
              <w:t>39</w:t>
            </w:r>
          </w:p>
        </w:tc>
        <w:tc>
          <w:tcPr>
            <w:tcW w:w="1039" w:type="dxa"/>
            <w:tcBorders>
              <w:top w:val="nil"/>
              <w:left w:val="nil"/>
              <w:bottom w:val="single" w:sz="4" w:space="0" w:color="auto"/>
              <w:right w:val="single" w:sz="4" w:space="0" w:color="auto"/>
            </w:tcBorders>
            <w:shd w:val="clear" w:color="auto" w:fill="auto"/>
            <w:noWrap/>
            <w:vAlign w:val="center"/>
            <w:hideMark/>
          </w:tcPr>
          <w:p w14:paraId="0BC01E31" w14:textId="37906CB4" w:rsidR="00404800" w:rsidRPr="00332E9A" w:rsidRDefault="00404800" w:rsidP="00404800">
            <w:pPr>
              <w:jc w:val="right"/>
              <w:rPr>
                <w:color w:val="000000"/>
              </w:rPr>
            </w:pPr>
            <w:r w:rsidRPr="00332E9A">
              <w:rPr>
                <w:color w:val="000000"/>
              </w:rPr>
              <w:t>5284.2</w:t>
            </w:r>
          </w:p>
        </w:tc>
        <w:tc>
          <w:tcPr>
            <w:tcW w:w="1039" w:type="dxa"/>
            <w:tcBorders>
              <w:top w:val="nil"/>
              <w:left w:val="nil"/>
              <w:bottom w:val="single" w:sz="4" w:space="0" w:color="auto"/>
              <w:right w:val="single" w:sz="4" w:space="0" w:color="auto"/>
            </w:tcBorders>
            <w:shd w:val="clear" w:color="auto" w:fill="auto"/>
            <w:noWrap/>
            <w:vAlign w:val="center"/>
            <w:hideMark/>
          </w:tcPr>
          <w:p w14:paraId="645304D5" w14:textId="330E7841" w:rsidR="00404800" w:rsidRPr="00332E9A" w:rsidRDefault="00BA3F85" w:rsidP="00404800">
            <w:pPr>
              <w:jc w:val="right"/>
              <w:rPr>
                <w:color w:val="000000"/>
              </w:rPr>
            </w:pPr>
            <w:r w:rsidRPr="00332E9A">
              <w:rPr>
                <w:color w:val="000000"/>
              </w:rPr>
              <w:t>112977</w:t>
            </w:r>
          </w:p>
        </w:tc>
        <w:tc>
          <w:tcPr>
            <w:tcW w:w="1002" w:type="dxa"/>
            <w:tcBorders>
              <w:top w:val="nil"/>
              <w:left w:val="nil"/>
              <w:bottom w:val="single" w:sz="4" w:space="0" w:color="auto"/>
              <w:right w:val="single" w:sz="4" w:space="0" w:color="auto"/>
            </w:tcBorders>
            <w:shd w:val="clear" w:color="auto" w:fill="auto"/>
            <w:noWrap/>
            <w:vAlign w:val="center"/>
            <w:hideMark/>
          </w:tcPr>
          <w:p w14:paraId="5FED40B6" w14:textId="4702E04A" w:rsidR="00404800" w:rsidRPr="00332E9A" w:rsidRDefault="00BA3F85" w:rsidP="00404800">
            <w:pPr>
              <w:jc w:val="right"/>
              <w:rPr>
                <w:color w:val="000000"/>
              </w:rPr>
            </w:pPr>
            <w:r w:rsidRPr="00332E9A">
              <w:rPr>
                <w:color w:val="000000"/>
              </w:rPr>
              <w:t>15</w:t>
            </w:r>
          </w:p>
        </w:tc>
        <w:tc>
          <w:tcPr>
            <w:tcW w:w="1039" w:type="dxa"/>
            <w:tcBorders>
              <w:top w:val="nil"/>
              <w:left w:val="nil"/>
              <w:bottom w:val="single" w:sz="4" w:space="0" w:color="auto"/>
              <w:right w:val="single" w:sz="4" w:space="0" w:color="auto"/>
            </w:tcBorders>
            <w:shd w:val="clear" w:color="auto" w:fill="auto"/>
            <w:noWrap/>
            <w:vAlign w:val="center"/>
            <w:hideMark/>
          </w:tcPr>
          <w:p w14:paraId="2BD85E16" w14:textId="79E566D4" w:rsidR="00404800" w:rsidRPr="00332E9A" w:rsidRDefault="00BA3F85" w:rsidP="00404800">
            <w:pPr>
              <w:jc w:val="right"/>
              <w:rPr>
                <w:color w:val="000000"/>
              </w:rPr>
            </w:pPr>
            <w:r w:rsidRPr="00332E9A">
              <w:rPr>
                <w:color w:val="000000"/>
              </w:rPr>
              <w:t>10216</w:t>
            </w:r>
          </w:p>
        </w:tc>
      </w:tr>
    </w:tbl>
    <w:p w14:paraId="1D7A6DF9" w14:textId="77777777" w:rsidR="005428DD" w:rsidRPr="00332E9A" w:rsidRDefault="005428DD" w:rsidP="005428DD">
      <w:pPr>
        <w:jc w:val="both"/>
      </w:pPr>
    </w:p>
    <w:p w14:paraId="7CD9AE50" w14:textId="041C964F" w:rsidR="005428DD" w:rsidRPr="00332E9A" w:rsidRDefault="005428DD" w:rsidP="005428DD">
      <w:pPr>
        <w:jc w:val="both"/>
      </w:pPr>
      <w:r w:rsidRPr="00332E9A">
        <w:lastRenderedPageBreak/>
        <w:t xml:space="preserve">Here, we consider that reads passing the stringent filter accurately identify full-length mRNA molecules and yield base-pair resolution identification of the transcription start site for these molecules. The position of the 5’ ends of these reads are in excellent agreement with existing TSSs annotated in TAIR and peaks identified in publicly available PEAK data </w:t>
      </w:r>
      <w:r w:rsidRPr="00332E9A">
        <w:fldChar w:fldCharType="begin">
          <w:fldData xml:space="preserve">PEVuZE5vdGU+PENpdGU+PEF1dGhvcj5Nb3J0b248L0F1dGhvcj48WWVhcj4yMDE0PC9ZZWFyPjxS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</w:fldData>
        </w:fldChar>
      </w:r>
      <w:r w:rsidR="00520281" w:rsidRPr="00332E9A">
        <w:instrText xml:space="preserve"> ADDIN EN.CITE </w:instrText>
      </w:r>
      <w:r w:rsidR="00520281" w:rsidRPr="00332E9A">
        <w:fldChar w:fldCharType="begin">
          <w:fldData xml:space="preserve">PEVuZE5vdGU+PENpdGU+PEF1dGhvcj5Nb3J0b248L0F1dGhvcj48WWVhcj4yMDE0PC9ZZWFyPjxS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</w:fldData>
        </w:fldChar>
      </w:r>
      <w:r w:rsidR="00520281" w:rsidRPr="00332E9A">
        <w:instrText xml:space="preserve"> ADDIN EN.CITE.DATA </w:instrText>
      </w:r>
      <w:r w:rsidR="00520281" w:rsidRPr="00332E9A">
        <w:fldChar w:fldCharType="end"/>
      </w:r>
      <w:r w:rsidRPr="00332E9A">
        <w:fldChar w:fldCharType="separate"/>
      </w:r>
      <w:r w:rsidR="00520281" w:rsidRPr="00332E9A">
        <w:rPr>
          <w:noProof/>
        </w:rPr>
        <w:t>[9]</w:t>
      </w:r>
      <w:r w:rsidRPr="00332E9A">
        <w:fldChar w:fldCharType="end"/>
      </w:r>
      <w:r w:rsidRPr="00332E9A">
        <w:t xml:space="preserve"> (Figure 2A, green track). </w:t>
      </w:r>
    </w:p>
    <w:p w14:paraId="4601307E" w14:textId="77777777" w:rsidR="005428DD" w:rsidRPr="00332E9A" w:rsidRDefault="005428DD" w:rsidP="005428DD">
      <w:pPr>
        <w:jc w:val="both"/>
      </w:pPr>
    </w:p>
    <w:p w14:paraId="1584A698" w14:textId="77777777" w:rsidR="005428DD" w:rsidRPr="00332E9A" w:rsidRDefault="005428DD" w:rsidP="005428DD">
      <w:pPr>
        <w:keepNext/>
        <w:jc w:val="center"/>
      </w:pPr>
      <w:commentRangeStart w:id="436"/>
      <w:r w:rsidRPr="00332E9A">
        <w:rPr>
          <w:noProof/>
          <w:lang w:eastAsia="en-GB"/>
        </w:rPr>
        <w:drawing>
          <wp:inline distT="0" distB="0" distL="0" distR="0" wp14:anchorId="14B909FD" wp14:editId="19C0E024">
            <wp:extent cx="4991602" cy="4422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1602" cy="4422878"/>
                    </a:xfrm>
                    <a:prstGeom prst="rect">
                      <a:avLst/>
                    </a:prstGeom>
                  </pic:spPr>
                </pic:pic>
              </a:graphicData>
            </a:graphic>
          </wp:inline>
        </w:drawing>
      </w:r>
      <w:commentRangeEnd w:id="436"/>
      <w:r w:rsidR="000D0F0B" w:rsidRPr="00332E9A">
        <w:rPr>
          <w:rStyle w:val="CommentReference"/>
          <w:sz w:val="24"/>
          <w:szCs w:val="24"/>
        </w:rPr>
        <w:commentReference w:id="436"/>
      </w:r>
    </w:p>
    <w:p w14:paraId="5333730D" w14:textId="668E58C7" w:rsidR="005428DD" w:rsidRPr="00332E9A" w:rsidRDefault="005428DD" w:rsidP="002C4520">
      <w:pPr>
        <w:pStyle w:val="Caption"/>
        <w:jc w:val="both"/>
        <w:rPr>
          <w:sz w:val="24"/>
          <w:szCs w:val="24"/>
        </w:rPr>
      </w:pPr>
      <w:r w:rsidRPr="00332E9A">
        <w:rPr>
          <w:sz w:val="24"/>
          <w:szCs w:val="24"/>
        </w:rPr>
        <w:t>Figur</w:t>
      </w:r>
      <w:r w:rsidR="000D0F0B" w:rsidRPr="00332E9A">
        <w:rPr>
          <w:sz w:val="24"/>
          <w:szCs w:val="24"/>
        </w:rPr>
        <w:t>e 4</w:t>
      </w:r>
      <w:r w:rsidR="001A751C" w:rsidRPr="00332E9A">
        <w:rPr>
          <w:noProof/>
          <w:sz w:val="24"/>
          <w:szCs w:val="24"/>
        </w:rPr>
        <w:t xml:space="preserve">: </w:t>
      </w:r>
      <w:r w:rsidR="002C4520" w:rsidRPr="00332E9A">
        <w:rPr>
          <w:noProof/>
          <w:sz w:val="24"/>
          <w:szCs w:val="24"/>
        </w:rPr>
        <w:t>A</w:t>
      </w:r>
      <w:r w:rsidR="001A751C" w:rsidRPr="00332E9A">
        <w:rPr>
          <w:noProof/>
          <w:sz w:val="24"/>
          <w:szCs w:val="24"/>
        </w:rPr>
        <w:t>:</w:t>
      </w:r>
      <w:r w:rsidR="00294933" w:rsidRPr="00332E9A">
        <w:rPr>
          <w:noProof/>
          <w:sz w:val="24"/>
          <w:szCs w:val="24"/>
        </w:rPr>
        <w:t xml:space="preserve"> </w:t>
      </w:r>
      <w:r w:rsidR="001A751C" w:rsidRPr="00332E9A">
        <w:rPr>
          <w:noProof/>
          <w:sz w:val="24"/>
          <w:szCs w:val="24"/>
        </w:rPr>
        <w:t xml:space="preserve">ONT DRS sequencing of data that includes a 5’ adapter identifies </w:t>
      </w:r>
      <w:r w:rsidR="00294933" w:rsidRPr="00332E9A">
        <w:rPr>
          <w:noProof/>
          <w:sz w:val="24"/>
          <w:szCs w:val="24"/>
        </w:rPr>
        <w:t>full-length isoform reads</w:t>
      </w:r>
      <w:r w:rsidR="002C4520" w:rsidRPr="00332E9A">
        <w:rPr>
          <w:noProof/>
          <w:sz w:val="24"/>
          <w:szCs w:val="24"/>
        </w:rPr>
        <w:t xml:space="preserve"> </w:t>
      </w:r>
      <w:r w:rsidR="00294933" w:rsidRPr="00332E9A">
        <w:rPr>
          <w:noProof/>
          <w:sz w:val="24"/>
          <w:szCs w:val="24"/>
        </w:rPr>
        <w:t>in</w:t>
      </w:r>
      <w:r w:rsidR="002C4520" w:rsidRPr="00332E9A">
        <w:rPr>
          <w:noProof/>
          <w:sz w:val="24"/>
          <w:szCs w:val="24"/>
        </w:rPr>
        <w:t xml:space="preserve"> Rubisco Activase (RCA, AT2G39730).</w:t>
      </w:r>
      <w:r w:rsidR="00294933" w:rsidRPr="00332E9A">
        <w:rPr>
          <w:noProof/>
          <w:sz w:val="24"/>
          <w:szCs w:val="24"/>
        </w:rPr>
        <w:t xml:space="preserve"> T</w:t>
      </w:r>
      <w:r w:rsidR="002C4520" w:rsidRPr="00332E9A">
        <w:rPr>
          <w:noProof/>
          <w:sz w:val="24"/>
          <w:szCs w:val="24"/>
        </w:rPr>
        <w:t>he chromosome locus Chr2:16573280-16573660, reverse strand, showing the current gold-standard reference annotation</w:t>
      </w:r>
      <w:r w:rsidR="007F55EC" w:rsidRPr="00332E9A">
        <w:rPr>
          <w:noProof/>
          <w:sz w:val="24"/>
          <w:szCs w:val="24"/>
        </w:rPr>
        <w:t xml:space="preserve">s, </w:t>
      </w:r>
      <w:r w:rsidR="002C4520" w:rsidRPr="00332E9A">
        <w:rPr>
          <w:noProof/>
          <w:sz w:val="24"/>
          <w:szCs w:val="24"/>
        </w:rPr>
        <w:t>Araport</w:t>
      </w:r>
      <w:r w:rsidR="007F55EC" w:rsidRPr="00332E9A">
        <w:rPr>
          <w:noProof/>
          <w:sz w:val="24"/>
          <w:szCs w:val="24"/>
        </w:rPr>
        <w:t xml:space="preserve">, </w:t>
      </w:r>
      <w:r w:rsidR="002C4520" w:rsidRPr="00332E9A">
        <w:rPr>
          <w:noProof/>
          <w:sz w:val="24"/>
          <w:szCs w:val="24"/>
        </w:rPr>
        <w:t>ArRTD</w:t>
      </w:r>
      <w:r w:rsidR="007F55EC" w:rsidRPr="00332E9A">
        <w:rPr>
          <w:noProof/>
          <w:sz w:val="24"/>
          <w:szCs w:val="24"/>
        </w:rPr>
        <w:t xml:space="preserve"> &amp; TAIR10 Transcription Start Sites (TSS )identified from EST clones (</w:t>
      </w:r>
      <w:r w:rsidR="002C4520" w:rsidRPr="00332E9A">
        <w:rPr>
          <w:noProof/>
          <w:sz w:val="24"/>
          <w:szCs w:val="24"/>
        </w:rPr>
        <w:t xml:space="preserve">Black), and i) 5’ end positions of ONT DRS read alignments combined  from the two adapter ligated datasets, that pass the stringent filtering for adapter identification (green), ii)  5’ end positions of ONT DRS read alignments combined  from the two adapter ligated datasets, that do not pass the stringent filtering for adapter identification (red), and iii) the 5’ end positions of ONT DRS read alignments combined  from the two paired sample non-adapter ligated datasets (dark blue). </w:t>
      </w:r>
      <w:r w:rsidR="007F55EC" w:rsidRPr="00332E9A">
        <w:rPr>
          <w:noProof/>
          <w:sz w:val="24"/>
          <w:szCs w:val="24"/>
        </w:rPr>
        <w:t xml:space="preserve">For this locus we also show publically availble PEAK data from </w:t>
      </w:r>
      <w:r w:rsidR="007F55EC" w:rsidRPr="00332E9A">
        <w:rPr>
          <w:noProof/>
          <w:sz w:val="24"/>
          <w:szCs w:val="24"/>
        </w:rPr>
        <w:fldChar w:fldCharType="begin">
          <w:fldData xml:space="preserve">PEVuZE5vdGU+PENpdGUgQXV0aG9yWWVhcj0iMSI+PEF1dGhvcj5Nb3J0b248L0F1dGhvcj48WWVh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</w:fldData>
        </w:fldChar>
      </w:r>
      <w:r w:rsidR="007F55EC" w:rsidRPr="00332E9A">
        <w:rPr>
          <w:noProof/>
          <w:sz w:val="24"/>
          <w:szCs w:val="24"/>
        </w:rPr>
        <w:instrText xml:space="preserve"> ADDIN EN.CITE </w:instrText>
      </w:r>
      <w:r w:rsidR="007F55EC" w:rsidRPr="00332E9A">
        <w:rPr>
          <w:noProof/>
          <w:sz w:val="24"/>
          <w:szCs w:val="24"/>
        </w:rPr>
        <w:fldChar w:fldCharType="begin">
          <w:fldData xml:space="preserve">PEVuZE5vdGU+PENpdGUgQXV0aG9yWWVhcj0iMSI+PEF1dGhvcj5Nb3J0b248L0F1dGhvcj48WWVh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</w:fldData>
        </w:fldChar>
      </w:r>
      <w:r w:rsidR="007F55EC" w:rsidRPr="00332E9A">
        <w:rPr>
          <w:noProof/>
          <w:sz w:val="24"/>
          <w:szCs w:val="24"/>
        </w:rPr>
        <w:instrText xml:space="preserve"> ADDIN EN.CITE.DATA </w:instrText>
      </w:r>
      <w:r w:rsidR="007F55EC" w:rsidRPr="00332E9A">
        <w:rPr>
          <w:noProof/>
          <w:sz w:val="24"/>
          <w:szCs w:val="24"/>
        </w:rPr>
      </w:r>
      <w:r w:rsidR="007F55EC" w:rsidRPr="00332E9A">
        <w:rPr>
          <w:noProof/>
          <w:sz w:val="24"/>
          <w:szCs w:val="24"/>
        </w:rPr>
        <w:fldChar w:fldCharType="end"/>
      </w:r>
      <w:r w:rsidR="007F55EC" w:rsidRPr="00332E9A">
        <w:rPr>
          <w:noProof/>
          <w:sz w:val="24"/>
          <w:szCs w:val="24"/>
        </w:rPr>
      </w:r>
      <w:r w:rsidR="007F55EC" w:rsidRPr="00332E9A">
        <w:rPr>
          <w:noProof/>
          <w:sz w:val="24"/>
          <w:szCs w:val="24"/>
        </w:rPr>
        <w:fldChar w:fldCharType="separate"/>
      </w:r>
      <w:r w:rsidR="007F55EC" w:rsidRPr="00332E9A">
        <w:rPr>
          <w:noProof/>
          <w:sz w:val="24"/>
          <w:szCs w:val="24"/>
        </w:rPr>
        <w:t>Morton et. al. (2014, [9])</w:t>
      </w:r>
      <w:r w:rsidR="007F55EC" w:rsidRPr="00332E9A">
        <w:rPr>
          <w:noProof/>
          <w:sz w:val="24"/>
          <w:szCs w:val="24"/>
        </w:rPr>
        <w:fldChar w:fldCharType="end"/>
      </w:r>
      <w:r w:rsidR="007F55EC" w:rsidRPr="00332E9A">
        <w:rPr>
          <w:noProof/>
          <w:sz w:val="24"/>
          <w:szCs w:val="24"/>
        </w:rPr>
        <w:t xml:space="preserve"> and the low-resolution TSS position identified from these data. The stringent filtering identifies adapters in 33% of the reads from this locus and these ends agree well with the TSSs identified from EST clones. A comparison of the end positions that do not pass filtering with those that do, and with the alignment ends from the datasets without adapters, demonstrated that they fall into two</w:t>
      </w:r>
      <w:r w:rsidR="001A751C" w:rsidRPr="00332E9A">
        <w:rPr>
          <w:noProof/>
          <w:sz w:val="24"/>
          <w:szCs w:val="24"/>
        </w:rPr>
        <w:t xml:space="preserve"> </w:t>
      </w:r>
      <w:r w:rsidR="007F55EC" w:rsidRPr="00332E9A">
        <w:rPr>
          <w:noProof/>
          <w:sz w:val="24"/>
          <w:szCs w:val="24"/>
        </w:rPr>
        <w:t>regions separated by ~13bp. 51% of those reads that do not pass the stringent filtering and 5’ alignment ends coincident with the ends from reads that do pass filtering.</w:t>
      </w:r>
      <w:r w:rsidR="001A751C" w:rsidRPr="00332E9A">
        <w:rPr>
          <w:noProof/>
          <w:sz w:val="24"/>
          <w:szCs w:val="24"/>
        </w:rPr>
        <w:t xml:space="preserve"> B: </w:t>
      </w:r>
      <w:r w:rsidR="00294933" w:rsidRPr="00332E9A">
        <w:rPr>
          <w:noProof/>
          <w:sz w:val="24"/>
          <w:szCs w:val="24"/>
        </w:rPr>
        <w:t xml:space="preserve">ONT DRS sequencing misses 5-15bp from the 5’ ends RNAs. Read alignments for the </w:t>
      </w:r>
      <w:r w:rsidR="001A751C" w:rsidRPr="00332E9A">
        <w:rPr>
          <w:noProof/>
          <w:sz w:val="24"/>
          <w:szCs w:val="24"/>
        </w:rPr>
        <w:t xml:space="preserve">ERCC spike-ins demonstrating that ONT DRS sequencing </w:t>
      </w:r>
      <w:r w:rsidR="00294933" w:rsidRPr="00332E9A">
        <w:rPr>
          <w:noProof/>
          <w:sz w:val="24"/>
          <w:szCs w:val="24"/>
        </w:rPr>
        <w:t xml:space="preserve">commonly fails to sequence to the </w:t>
      </w:r>
      <w:r w:rsidR="00294933" w:rsidRPr="00332E9A">
        <w:rPr>
          <w:noProof/>
          <w:sz w:val="24"/>
          <w:szCs w:val="24"/>
        </w:rPr>
        <w:lastRenderedPageBreak/>
        <w:t>full-length of RNA molecules, asa result of the motor protein no longer controlling the progression of the molecule through the pore.</w:t>
      </w:r>
    </w:p>
    <w:p w14:paraId="77D19834" w14:textId="7E0592E1" w:rsidR="005428DD" w:rsidRPr="00332E9A" w:rsidRDefault="005428DD" w:rsidP="005428DD">
      <w:pPr>
        <w:jc w:val="both"/>
      </w:pPr>
      <w:r w:rsidRPr="00332E9A">
        <w:t xml:space="preserve">Datasets without the adapter sequence are intrinsically unable to identify the 5’ ends of sequenced molecules, even for sequenced reads that appear to represent the full-length of an annotated isoform, because the sequencing requires that the RNA sequence be fed through the </w:t>
      </w:r>
      <w:proofErr w:type="spellStart"/>
      <w:r w:rsidRPr="00332E9A">
        <w:t>nanopore</w:t>
      </w:r>
      <w:proofErr w:type="spellEnd"/>
      <w:r w:rsidRPr="00332E9A">
        <w:t xml:space="preserve"> under control of the motor protein attached to the 3’ end of the RNA molecules during library preparation </w:t>
      </w:r>
      <w:r w:rsidRPr="00332E9A">
        <w:fldChar w:fldCharType="begin"/>
      </w:r>
      <w:r w:rsidRPr="00332E9A">
        <w:instrText xml:space="preserve"> ADDIN EN.CITE &lt;EndNote&gt;&lt;Cite&gt;&lt;Author&gt;Garalde&lt;/Author&gt;&lt;Year&gt;2018&lt;/Year&gt;&lt;RecNum&gt;150&lt;/RecNum&gt;&lt;DisplayText&gt;[7]&lt;/DisplayText&gt;&lt;record&gt;&lt;rec-number&gt;150&lt;/rec-number&gt;&lt;foreign-keys&gt;&lt;key app="EN" db-id="xssft9txgdvp5dearv65fpw0azv5xwswd5fa" timestamp="1522841483"&gt;150&lt;/key&gt;&lt;/foreign-keys&gt;&lt;ref-type name="Journal Article"&gt;17&lt;/ref-type&gt;&lt;contributors&gt;&lt;authors&gt;&lt;author&gt;Garalde, D. R.&lt;/author&gt;&lt;author&gt;Snell, E. A.&lt;/author&gt;&lt;author&gt;Jachimowicz, D.&lt;/author&gt;&lt;author&gt;Sipos, B.&lt;/author&gt;&lt;author&gt;Lloyd, J. H.&lt;/author&gt;&lt;author&gt;Bruce, M.&lt;/author&gt;&lt;author&gt;Pantic, N.&lt;/author&gt;&lt;author&gt;Admassu, T.&lt;/author&gt;&lt;author&gt;James, P.&lt;/author&gt;&lt;author&gt;Warland, A.&lt;/author&gt;&lt;author&gt;Jordan, M.&lt;/author&gt;&lt;author&gt;Ciccone, J.&lt;/author&gt;&lt;author&gt;Serra, S.&lt;/author&gt;&lt;author&gt;Keenan, J.&lt;/author&gt;&lt;author&gt;Martin, S.&lt;/author&gt;&lt;author&gt;McNeill, L.&lt;/author&gt;&lt;author&gt;Wallace, E. J.&lt;/author&gt;&lt;author&gt;Jayasinghe, L.&lt;/author&gt;&lt;author&gt;Wright, C.&lt;/author&gt;&lt;author&gt;Blasco, J.&lt;/author&gt;&lt;author&gt;Young, S.&lt;/author&gt;&lt;author&gt;Brocklebank, D.&lt;/author&gt;&lt;author&gt;Juul, S.&lt;/author&gt;&lt;author&gt;Clarke, J.&lt;/author&gt;&lt;author&gt;Heron, A. J.&lt;/author&gt;&lt;author&gt;Turner, D. J.&lt;/author&gt;&lt;/authors&gt;&lt;/contributors&gt;&lt;auth-address&gt;Oxford Nanopore Technologies Ltd., Oxford, UK.&amp;#xD;Oxford Nanopore Technologies Inc., New York, New York, USA.&lt;/auth-address&gt;&lt;titles&gt;&lt;title&gt;Highly parallel direct RNA sequencing on an array of nanopores&lt;/title&gt;&lt;secondary-title&gt;Nat Methods&lt;/secondary-title&gt;&lt;/titles&gt;&lt;periodical&gt;&lt;full-title&gt;Nature methods&lt;/full-title&gt;&lt;abbr-1&gt;Nat Methods&lt;/abbr-1&gt;&lt;/periodical&gt;&lt;pages&gt;201-206&lt;/pages&gt;&lt;volume&gt;15&lt;/volume&gt;&lt;number&gt;3&lt;/number&gt;&lt;edition&gt;2018/01/16&lt;/edition&gt;&lt;dates&gt;&lt;year&gt;2018&lt;/year&gt;&lt;pub-dates&gt;&lt;date&gt;Mar&lt;/date&gt;&lt;/pub-dates&gt;&lt;/dates&gt;&lt;isbn&gt;1548-7105 (Electronic)&amp;#xD;1548-7091 (Linking)&lt;/isbn&gt;&lt;accession-num&gt;29334379&lt;/accession-num&gt;&lt;urls&gt;&lt;related-urls&gt;&lt;url&gt;https://www.ncbi.nlm.nih.gov/pubmed/29334379&lt;/url&gt;&lt;/related-urls&gt;&lt;/urls&gt;&lt;electronic-resource-num&gt;10.1038/nmeth.4577&lt;/electronic-resource-num&gt;&lt;/record&gt;&lt;/Cite&gt;&lt;/EndNote&gt;</w:instrText>
      </w:r>
      <w:r w:rsidRPr="00332E9A">
        <w:fldChar w:fldCharType="separate"/>
      </w:r>
      <w:r w:rsidRPr="00332E9A">
        <w:rPr>
          <w:noProof/>
        </w:rPr>
        <w:t>[7]</w:t>
      </w:r>
      <w:r w:rsidRPr="00332E9A">
        <w:fldChar w:fldCharType="end"/>
      </w:r>
      <w:r w:rsidRPr="00332E9A">
        <w:t xml:space="preserve">. When the 5’ end of the RNA passes through the motor protein prior to entering the </w:t>
      </w:r>
      <w:proofErr w:type="spellStart"/>
      <w:r w:rsidRPr="00332E9A">
        <w:t>nanopore</w:t>
      </w:r>
      <w:proofErr w:type="spellEnd"/>
      <w:r w:rsidRPr="00332E9A">
        <w:t xml:space="preserve">, the RNA is no longer under the </w:t>
      </w:r>
      <w:proofErr w:type="spellStart"/>
      <w:r w:rsidRPr="00332E9A">
        <w:t>processive</w:t>
      </w:r>
      <w:proofErr w:type="spellEnd"/>
      <w:r w:rsidRPr="00332E9A">
        <w:t xml:space="preserve"> control of the motor protein. As a result, it passes through the </w:t>
      </w:r>
      <w:proofErr w:type="spellStart"/>
      <w:r w:rsidRPr="00332E9A">
        <w:t>nanopore</w:t>
      </w:r>
      <w:proofErr w:type="spellEnd"/>
      <w:r w:rsidRPr="00332E9A">
        <w:t xml:space="preserve"> in a non-</w:t>
      </w:r>
      <w:proofErr w:type="spellStart"/>
      <w:r w:rsidRPr="00332E9A">
        <w:t>processive</w:t>
      </w:r>
      <w:proofErr w:type="spellEnd"/>
      <w:r w:rsidRPr="00332E9A">
        <w:t xml:space="preserve"> fashion and is not correctly sequenced or base-called. The resulting the sequence data is thus truncated at the 5’ end. With the 5’ adapter sequence ligated, this process does not happen until the end of the 44-mer adapter, thus sequencing through the transcription start site of the biological molecule. A comparison of the read alignments of identified full-length transcripts from our adapter tagged datasets with counterpart alignments in the untagged datasets reveals that reads that appear to be full-length isoforms in untagged DRS data are the missing ~13bp of their 5’ sequence (Figure 2). All six of these datasets also include the synthetic ERCC spike-ins; a set of 92 synthetic RNA molecules with ~25mer poly-A tails and no methyl-cap that are added to the total RNA at a range of concentrations. Due to the lack</w:t>
      </w:r>
      <w:r w:rsidR="0045275E" w:rsidRPr="00332E9A">
        <w:t xml:space="preserve"> </w:t>
      </w:r>
      <w:r w:rsidRPr="00332E9A">
        <w:t xml:space="preserve">of a 5’ methyl cap these synthetic RNA should not undergo adapter ligation in two adapter ligation datasets, however we leverage the absolutely known sequence (including the 5’ end) of the molecules to validate the length of the missing 5’ ends of ONT DRS reads. An examination of the reads mapping to the Rubisco </w:t>
      </w:r>
      <w:proofErr w:type="spellStart"/>
      <w:r w:rsidRPr="00332E9A">
        <w:t>Activase</w:t>
      </w:r>
      <w:proofErr w:type="spellEnd"/>
      <w:r w:rsidRPr="00332E9A">
        <w:t xml:space="preserve"> locus (RCA, </w:t>
      </w:r>
      <w:r w:rsidRPr="00332E9A">
        <w:rPr>
          <w:color w:val="262626"/>
          <w:shd w:val="clear" w:color="auto" w:fill="FFFFFF"/>
        </w:rPr>
        <w:t xml:space="preserve">AT2G39730, </w:t>
      </w:r>
      <w:r w:rsidR="0045275E" w:rsidRPr="00332E9A">
        <w:rPr>
          <w:bCs/>
          <w:color w:val="000000"/>
        </w:rPr>
        <w:t>c</w:t>
      </w:r>
      <w:r w:rsidRPr="00332E9A">
        <w:rPr>
          <w:bCs/>
          <w:color w:val="000000"/>
        </w:rPr>
        <w:t>hr2:16570746-16573692</w:t>
      </w:r>
      <w:r w:rsidRPr="00332E9A">
        <w:rPr>
          <w:color w:val="000000"/>
          <w:shd w:val="clear" w:color="auto" w:fill="F9FFF7"/>
        </w:rPr>
        <w:t> </w:t>
      </w:r>
      <w:r w:rsidRPr="00332E9A">
        <w:rPr>
          <w:color w:val="000000"/>
        </w:rPr>
        <w:t xml:space="preserve">rev) </w:t>
      </w:r>
      <w:r w:rsidR="00804423" w:rsidRPr="00332E9A">
        <w:rPr>
          <w:color w:val="000000"/>
        </w:rPr>
        <w:t>reveals that 33% (599) of the read alignments from the adapter-tagged datasets pass the stringent filtering for adapter identification.</w:t>
      </w:r>
      <w:r w:rsidRPr="00332E9A">
        <w:rPr>
          <w:color w:val="000000"/>
        </w:rPr>
        <w:t xml:space="preserve"> </w:t>
      </w:r>
      <w:r w:rsidR="00804423" w:rsidRPr="00332E9A">
        <w:rPr>
          <w:color w:val="000000"/>
        </w:rPr>
        <w:t>Of the remaining reads alignments in the region</w:t>
      </w:r>
      <w:r w:rsidRPr="00332E9A">
        <w:rPr>
          <w:color w:val="000000"/>
        </w:rPr>
        <w:t xml:space="preserve"> </w:t>
      </w:r>
      <w:r w:rsidRPr="00332E9A">
        <w:t>~</w:t>
      </w:r>
      <w:r w:rsidR="000D0F0B" w:rsidRPr="00332E9A">
        <w:t>5</w:t>
      </w:r>
      <w:r w:rsidR="00804423" w:rsidRPr="00332E9A">
        <w:t>2</w:t>
      </w:r>
      <w:r w:rsidR="00255921" w:rsidRPr="00332E9A">
        <w:t xml:space="preserve">% </w:t>
      </w:r>
      <w:r w:rsidR="00804423" w:rsidRPr="00332E9A">
        <w:t>(622)</w:t>
      </w:r>
      <w:r w:rsidRPr="00332E9A">
        <w:t xml:space="preserve"> have 5’ end positions that are in good agreement with the TSS positions identified by reads that pass the stringent filtering criteria. This suggests that these reads contain the presence of the adapter sequence and are full length mRNAs. The remaining ~</w:t>
      </w:r>
      <w:r w:rsidR="000D0F0B" w:rsidRPr="00332E9A">
        <w:t>4</w:t>
      </w:r>
      <w:r w:rsidR="00804423" w:rsidRPr="00332E9A">
        <w:t>8</w:t>
      </w:r>
      <w:r w:rsidRPr="00332E9A">
        <w:t xml:space="preserve">% are consistent with 5’ ends of alignments from our datasets that do not contain the adapter, suggesting that these molecules likewise do not contain the adapter sequence. Comparing the combined counts of reads that contain the adapter sequence (both passing the stringent filtering and those with coincident 5’ end positions that do not pass the filter), with those without evidence for the presence of a 5’ adapter sequence yields an estimate of </w:t>
      </w:r>
      <w:r w:rsidR="000D0F0B" w:rsidRPr="00332E9A">
        <w:t>&gt;60</w:t>
      </w:r>
      <w:r w:rsidRPr="00332E9A">
        <w:t xml:space="preserve">% as the combined result of the adapter tagging efficiency and the pulldown enrichment chemistry for sequencing full-length transcripts </w:t>
      </w:r>
      <w:r w:rsidR="000D0F0B" w:rsidRPr="00332E9A">
        <w:t>using</w:t>
      </w:r>
      <w:r w:rsidRPr="00332E9A">
        <w:t xml:space="preserve"> this approach. </w:t>
      </w:r>
    </w:p>
    <w:p w14:paraId="3EC904F7" w14:textId="77777777" w:rsidR="005428DD" w:rsidRPr="00332E9A" w:rsidRDefault="005428DD" w:rsidP="005428DD">
      <w:pPr>
        <w:jc w:val="both"/>
      </w:pPr>
    </w:p>
    <w:p w14:paraId="23EE4394" w14:textId="17638585" w:rsidR="005428DD" w:rsidRPr="00332E9A" w:rsidRDefault="005428DD" w:rsidP="005428DD">
      <w:pPr>
        <w:jc w:val="both"/>
      </w:pPr>
      <w:r w:rsidRPr="00332E9A">
        <w:t xml:space="preserve">For the first time, the 5’ adapter-tagged datasets also enable us to identify novel short unannotated isoforms from DRS sequence fragments that are unidentifiable in datasets processed with the standard DRS protocol and would be overlooked by purely computational isoform identification methods (such as FLARE and </w:t>
      </w:r>
      <w:proofErr w:type="spellStart"/>
      <w:r w:rsidRPr="00332E9A">
        <w:t>Mandalorian</w:t>
      </w:r>
      <w:proofErr w:type="spellEnd"/>
      <w:r w:rsidRPr="00332E9A">
        <w:t xml:space="preserve"> </w:t>
      </w:r>
      <w:r w:rsidRPr="00332E9A">
        <w:rPr>
          <w:highlight w:val="yellow"/>
        </w:rPr>
        <w:t>- refs</w:t>
      </w:r>
      <w:r w:rsidRPr="00332E9A">
        <w:t xml:space="preserve">) (Figure 3). </w:t>
      </w:r>
    </w:p>
    <w:p w14:paraId="40C25C66" w14:textId="77777777" w:rsidR="005428DD" w:rsidRPr="00332E9A" w:rsidRDefault="005428DD" w:rsidP="005428DD"/>
    <w:p w14:paraId="2A042E82" w14:textId="0E0088E9" w:rsidR="005428DD" w:rsidRPr="00332E9A" w:rsidRDefault="00BA2D57">
      <w:pPr>
        <w:pStyle w:val="Heading3"/>
        <w:numPr>
          <w:ilvl w:val="2"/>
          <w:numId w:val="19"/>
        </w:numPr>
        <w:rPr>
          <w:rFonts w:ascii="Arial" w:hAnsi="Arial" w:cs="Arial"/>
        </w:rPr>
        <w:pPrChange w:id="437" w:author="Anna Belyaevskaya" w:date="2019-03-13T12:39:00Z">
          <w:pPr>
            <w:pStyle w:val="Heading3"/>
            <w:numPr>
              <w:ilvl w:val="2"/>
              <w:numId w:val="11"/>
            </w:numPr>
            <w:ind w:left="1080" w:hanging="720"/>
          </w:pPr>
        </w:pPrChange>
      </w:pPr>
      <w:r w:rsidRPr="00332E9A">
        <w:rPr>
          <w:rFonts w:ascii="Arial" w:hAnsi="Arial" w:cs="Arial"/>
        </w:rPr>
        <w:t xml:space="preserve">Reliable identification </w:t>
      </w:r>
      <w:proofErr w:type="gramStart"/>
      <w:r w:rsidRPr="00332E9A">
        <w:rPr>
          <w:rFonts w:ascii="Arial" w:hAnsi="Arial" w:cs="Arial"/>
        </w:rPr>
        <w:t xml:space="preserve">of </w:t>
      </w:r>
      <w:commentRangeStart w:id="438"/>
      <w:r w:rsidR="005428DD" w:rsidRPr="00332E9A">
        <w:rPr>
          <w:rFonts w:ascii="Arial" w:hAnsi="Arial" w:cs="Arial"/>
        </w:rPr>
        <w:t xml:space="preserve"> 3’</w:t>
      </w:r>
      <w:proofErr w:type="gramEnd"/>
      <w:r w:rsidR="005428DD" w:rsidRPr="00332E9A">
        <w:rPr>
          <w:rFonts w:ascii="Arial" w:hAnsi="Arial" w:cs="Arial"/>
        </w:rPr>
        <w:t xml:space="preserve"> poly-A sites</w:t>
      </w:r>
      <w:commentRangeEnd w:id="438"/>
      <w:r w:rsidR="00255921" w:rsidRPr="00332E9A">
        <w:rPr>
          <w:rStyle w:val="CommentReference"/>
          <w:rFonts w:ascii="Arial" w:eastAsia="Times New Roman" w:hAnsi="Arial" w:cs="Arial"/>
          <w:color w:val="auto"/>
          <w:sz w:val="24"/>
          <w:szCs w:val="24"/>
        </w:rPr>
        <w:commentReference w:id="438"/>
      </w:r>
    </w:p>
    <w:p w14:paraId="359B2D4C" w14:textId="77777777" w:rsidR="00B94AF0" w:rsidRPr="00332E9A" w:rsidRDefault="00B94AF0" w:rsidP="005428DD">
      <w:pPr>
        <w:jc w:val="both"/>
      </w:pPr>
    </w:p>
    <w:p w14:paraId="1A6D877D" w14:textId="60009697" w:rsidR="00BA2D57" w:rsidRPr="00332E9A" w:rsidRDefault="005428DD" w:rsidP="005428DD">
      <w:pPr>
        <w:jc w:val="both"/>
      </w:pPr>
      <w:r w:rsidRPr="00332E9A">
        <w:t xml:space="preserve">ONT DRS sequenced transcripts from 3’ -&gt; 5’ and the standard protocol relies on the presence of a poly-A tail in order to ligate the adapters and the sequencing motor protein to the biological molecule. As such, we expect all ONT reads to include a poly-A tail sequence that will not align to the genome immediately downstream of the aligned sequence and, thus, that the aligned sequence will reliably identify the poly-A sites of sequenced transcripts. Sequencing long </w:t>
      </w:r>
      <w:proofErr w:type="spellStart"/>
      <w:r w:rsidRPr="00332E9A">
        <w:t>homopolymer</w:t>
      </w:r>
      <w:proofErr w:type="spellEnd"/>
      <w:r w:rsidRPr="00332E9A">
        <w:t xml:space="preserve"> runs remains a challenge for ONT sequencing technology (both DNA &amp; RNA), and this impacts the ability of accurately base-call downstream sequences. In order to assess the ability of ONT DRS read alignments to accurately identify 3’ poly-A sites we compared the position of the 3’ ends of ONT DRS read alignments supported by 3 or more reads with polyadenylation sites identified with </w:t>
      </w:r>
      <w:proofErr w:type="spellStart"/>
      <w:r w:rsidRPr="00332E9A">
        <w:t>bp</w:t>
      </w:r>
      <w:proofErr w:type="spellEnd"/>
      <w:r w:rsidRPr="00332E9A">
        <w:t xml:space="preserve">-level resolution from </w:t>
      </w:r>
      <w:proofErr w:type="spellStart"/>
      <w:r w:rsidRPr="00332E9A">
        <w:t>Helicos</w:t>
      </w:r>
      <w:proofErr w:type="spellEnd"/>
      <w:r w:rsidRPr="00332E9A">
        <w:t xml:space="preserve"> Bio DRS data </w:t>
      </w:r>
      <w:r w:rsidRPr="00332E9A">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00520281" w:rsidRPr="00332E9A">
        <w:instrText xml:space="preserve"> ADDIN EN.CITE </w:instrText>
      </w:r>
      <w:r w:rsidR="00520281" w:rsidRPr="00332E9A">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00520281" w:rsidRPr="00332E9A">
        <w:instrText xml:space="preserve"> ADDIN EN.CITE.DATA </w:instrText>
      </w:r>
      <w:r w:rsidR="00520281" w:rsidRPr="00332E9A">
        <w:fldChar w:fldCharType="end"/>
      </w:r>
      <w:r w:rsidRPr="00332E9A">
        <w:fldChar w:fldCharType="separate"/>
      </w:r>
      <w:r w:rsidR="00520281" w:rsidRPr="00332E9A">
        <w:rPr>
          <w:noProof/>
        </w:rPr>
        <w:t>[10]</w:t>
      </w:r>
      <w:r w:rsidRPr="00332E9A">
        <w:fldChar w:fldCharType="end"/>
      </w:r>
      <w:r w:rsidRPr="00332E9A">
        <w:t xml:space="preserve">, genome wide. The median distance between ONT DRS 3’ ends and </w:t>
      </w:r>
      <w:proofErr w:type="spellStart"/>
      <w:r w:rsidRPr="00332E9A">
        <w:t>Helicos</w:t>
      </w:r>
      <w:proofErr w:type="spellEnd"/>
      <w:r w:rsidRPr="00332E9A">
        <w:t xml:space="preserve"> Bio </w:t>
      </w:r>
      <w:proofErr w:type="spellStart"/>
      <w:r w:rsidRPr="00332E9A">
        <w:t>polydenylation</w:t>
      </w:r>
      <w:proofErr w:type="spellEnd"/>
      <w:r w:rsidRPr="00332E9A">
        <w:t xml:space="preserve"> sites is </w:t>
      </w:r>
      <m:oMath>
        <m:sSubSup>
          <m:sSubSupPr>
            <m:ctrlPr>
              <w:ins w:id="439" w:author="Nicholas Schurch (Staff)" w:date="2019-01-22T10:02:00Z">
                <w:rPr>
                  <w:rFonts w:ascii="Cambria Math" w:hAnsi="Cambria Math"/>
                  <w:i/>
                </w:rPr>
              </w:ins>
            </m:ctrlPr>
          </m:sSubSupPr>
          <m:e>
            <m:r>
              <w:rPr>
                <w:rFonts w:ascii="Cambria Math" w:hAnsi="Cambria Math"/>
              </w:rPr>
              <m:t>0</m:t>
            </m:r>
          </m:e>
          <m:sub>
            <m:r>
              <w:rPr>
                <w:rFonts w:ascii="Cambria Math" w:hAnsi="Cambria Math"/>
              </w:rPr>
              <m:t>-13</m:t>
            </m:r>
          </m:sub>
          <m:sup>
            <m:r>
              <w:rPr>
                <w:rFonts w:ascii="Cambria Math" w:hAnsi="Cambria Math"/>
              </w:rPr>
              <m:t>+13</m:t>
            </m:r>
          </m:sup>
        </m:sSubSup>
      </m:oMath>
      <w:r w:rsidRPr="00332E9A">
        <w:t xml:space="preserve"> bp (1 standard deviation), demonstrating that the overall positional agreement between these orthogonal datasets is excellent. The spread of this distribution is refl</w:t>
      </w:r>
      <w:proofErr w:type="spellStart"/>
      <w:r w:rsidRPr="00332E9A">
        <w:t>ects</w:t>
      </w:r>
      <w:proofErr w:type="spellEnd"/>
      <w:r w:rsidRPr="00332E9A">
        <w:t xml:space="preserve"> the inherent positional accuracy of the ONT DRS data due to the high position accuracy of the </w:t>
      </w:r>
      <w:proofErr w:type="spellStart"/>
      <w:r w:rsidRPr="00332E9A">
        <w:t>Helicos</w:t>
      </w:r>
      <w:proofErr w:type="spellEnd"/>
      <w:r w:rsidRPr="00332E9A">
        <w:t xml:space="preserve"> Bio </w:t>
      </w:r>
      <w:proofErr w:type="spellStart"/>
      <w:r w:rsidRPr="00332E9A">
        <w:t>polydenylation</w:t>
      </w:r>
      <w:proofErr w:type="spellEnd"/>
      <w:r w:rsidRPr="00332E9A">
        <w:t xml:space="preserve"> position identifications (</w:t>
      </w:r>
      <w:r w:rsidRPr="00332E9A">
        <w:sym w:font="Symbol" w:char="F0B1"/>
      </w:r>
      <w:r w:rsidRPr="00332E9A">
        <w:t xml:space="preserve">1 </w:t>
      </w:r>
      <w:proofErr w:type="spellStart"/>
      <w:r w:rsidRPr="00332E9A">
        <w:t>bp</w:t>
      </w:r>
      <w:proofErr w:type="spellEnd"/>
      <w:r w:rsidRPr="00332E9A">
        <w:t>).</w:t>
      </w:r>
      <w:r w:rsidR="00BA2D57" w:rsidRPr="00332E9A">
        <w:t xml:space="preserve"> </w:t>
      </w:r>
    </w:p>
    <w:p w14:paraId="76B17E76" w14:textId="77777777" w:rsidR="00BA2D57" w:rsidRPr="00332E9A" w:rsidRDefault="00BA2D57" w:rsidP="005428DD">
      <w:pPr>
        <w:jc w:val="both"/>
      </w:pPr>
    </w:p>
    <w:p w14:paraId="3E6B1D22" w14:textId="3E2554C1" w:rsidR="005428DD" w:rsidRPr="00332E9A" w:rsidRDefault="00BA2D57" w:rsidP="005428DD">
      <w:pPr>
        <w:jc w:val="both"/>
        <w:rPr>
          <w:color w:val="000000"/>
          <w:shd w:val="clear" w:color="auto" w:fill="FFFFFF"/>
        </w:rPr>
      </w:pPr>
      <w:r w:rsidRPr="00332E9A">
        <w:t xml:space="preserve">As we expect from the chemistry of the ONT DRS library preparation, our DRS </w:t>
      </w:r>
      <w:proofErr w:type="gramStart"/>
      <w:r w:rsidRPr="00332E9A">
        <w:t>datasets</w:t>
      </w:r>
      <w:proofErr w:type="gramEnd"/>
      <w:r w:rsidRPr="00332E9A">
        <w:t xml:space="preserve"> show no strong evidence for read alignments resulting from the ONT DRS adapters binding to </w:t>
      </w:r>
      <w:proofErr w:type="spellStart"/>
      <w:r w:rsidRPr="00332E9A">
        <w:t>homopolymer</w:t>
      </w:r>
      <w:proofErr w:type="spellEnd"/>
      <w:r w:rsidRPr="00332E9A">
        <w:t xml:space="preserve"> A runs occurring within the main body of the sequenced isoforms. To validate this, we first identified 10,818 </w:t>
      </w:r>
      <w:proofErr w:type="spellStart"/>
      <w:r w:rsidRPr="00332E9A">
        <w:t>homopolymer</w:t>
      </w:r>
      <w:proofErr w:type="spellEnd"/>
      <w:r w:rsidRPr="00332E9A">
        <w:t xml:space="preserve"> A runs with a length &gt;6 that occur within the coding sequences of isoforms in </w:t>
      </w:r>
      <w:proofErr w:type="spellStart"/>
      <w:r w:rsidRPr="00332E9A">
        <w:t>Araport</w:t>
      </w:r>
      <w:proofErr w:type="spellEnd"/>
      <w:r w:rsidRPr="00332E9A">
        <w:t xml:space="preserve"> 11 (hereafter pA</w:t>
      </w:r>
      <w:r w:rsidRPr="00332E9A">
        <w:rPr>
          <w:vertAlign w:val="subscript"/>
        </w:rPr>
        <w:t>6</w:t>
      </w:r>
      <w:r w:rsidRPr="00332E9A">
        <w:t xml:space="preserve">; the length threshold was chosen to match the threshold used in </w:t>
      </w:r>
      <w:r w:rsidRPr="00332E9A">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Pr="00332E9A">
        <w:instrText xml:space="preserve"> ADDIN EN.CITE </w:instrText>
      </w:r>
      <w:r w:rsidRPr="00332E9A">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Pr="00332E9A">
        <w:instrText xml:space="preserve"> ADDIN EN.CITE.DATA </w:instrText>
      </w:r>
      <w:r w:rsidRPr="00332E9A">
        <w:fldChar w:fldCharType="end"/>
      </w:r>
      <w:r w:rsidRPr="00332E9A">
        <w:fldChar w:fldCharType="separate"/>
      </w:r>
      <w:r w:rsidRPr="00332E9A">
        <w:rPr>
          <w:noProof/>
        </w:rPr>
        <w:t>[10]</w:t>
      </w:r>
      <w:r w:rsidRPr="00332E9A">
        <w:fldChar w:fldCharType="end"/>
      </w:r>
      <w:r w:rsidRPr="00332E9A">
        <w:t xml:space="preserve"> to assess the </w:t>
      </w:r>
      <w:r w:rsidRPr="00332E9A">
        <w:lastRenderedPageBreak/>
        <w:t xml:space="preserve">incidence of internal priming in </w:t>
      </w:r>
      <w:proofErr w:type="spellStart"/>
      <w:r w:rsidRPr="00332E9A">
        <w:t>Helicos</w:t>
      </w:r>
      <w:proofErr w:type="spellEnd"/>
      <w:r w:rsidRPr="00332E9A">
        <w:t xml:space="preserve"> Bio datasets). We compare the 3’ end position of the read alignments for each ONT DRS read in our datasets with these </w:t>
      </w:r>
      <w:r w:rsidRPr="00332E9A">
        <w:rPr>
          <w:color w:val="000000"/>
          <w:shd w:val="clear" w:color="auto" w:fill="FFFFFF"/>
        </w:rPr>
        <w:t>genomic positions allowing a +/- 20bp window to account for the positional accuracy of 3’ end identification in ONT DRS data (see Section 2.2.2). Of the pA</w:t>
      </w:r>
      <w:r w:rsidRPr="00332E9A">
        <w:rPr>
          <w:color w:val="000000"/>
          <w:shd w:val="clear" w:color="auto" w:fill="FFFFFF"/>
          <w:vertAlign w:val="subscript"/>
        </w:rPr>
        <w:t>6</w:t>
      </w:r>
      <w:r w:rsidRPr="00332E9A">
        <w:rPr>
          <w:color w:val="000000"/>
          <w:shd w:val="clear" w:color="auto" w:fill="FFFFFF"/>
        </w:rPr>
        <w:t xml:space="preserve"> regions, only 2.</w:t>
      </w:r>
      <w:r w:rsidR="00757970" w:rsidRPr="00332E9A">
        <w:rPr>
          <w:color w:val="000000"/>
          <w:shd w:val="clear" w:color="auto" w:fill="FFFFFF"/>
        </w:rPr>
        <w:t>3</w:t>
      </w:r>
      <w:r w:rsidRPr="00332E9A">
        <w:rPr>
          <w:color w:val="000000"/>
          <w:shd w:val="clear" w:color="auto" w:fill="FFFFFF"/>
        </w:rPr>
        <w:t>% (2</w:t>
      </w:r>
      <w:r w:rsidR="00757970" w:rsidRPr="00332E9A">
        <w:rPr>
          <w:color w:val="000000"/>
          <w:shd w:val="clear" w:color="auto" w:fill="FFFFFF"/>
        </w:rPr>
        <w:t>48</w:t>
      </w:r>
      <w:r w:rsidRPr="00332E9A">
        <w:rPr>
          <w:color w:val="000000"/>
          <w:shd w:val="clear" w:color="auto" w:fill="FFFFFF"/>
        </w:rPr>
        <w:t xml:space="preserve">) were coincident with more than three reads across </w:t>
      </w:r>
      <w:r w:rsidR="00757970" w:rsidRPr="00332E9A">
        <w:rPr>
          <w:color w:val="000000"/>
          <w:shd w:val="clear" w:color="auto" w:fill="FFFFFF"/>
        </w:rPr>
        <w:t xml:space="preserve">all six </w:t>
      </w:r>
      <w:r w:rsidRPr="00332E9A">
        <w:rPr>
          <w:color w:val="000000"/>
          <w:shd w:val="clear" w:color="auto" w:fill="FFFFFF"/>
        </w:rPr>
        <w:t>datasets, 7</w:t>
      </w:r>
      <w:r w:rsidR="009A7378" w:rsidRPr="00332E9A">
        <w:rPr>
          <w:color w:val="000000"/>
          <w:shd w:val="clear" w:color="auto" w:fill="FFFFFF"/>
        </w:rPr>
        <w:t>9</w:t>
      </w:r>
      <w:r w:rsidRPr="00332E9A">
        <w:rPr>
          <w:color w:val="000000"/>
          <w:shd w:val="clear" w:color="auto" w:fill="FFFFFF"/>
        </w:rPr>
        <w:t>% (n=1</w:t>
      </w:r>
      <w:r w:rsidR="009A7378" w:rsidRPr="00332E9A">
        <w:rPr>
          <w:color w:val="000000"/>
          <w:shd w:val="clear" w:color="auto" w:fill="FFFFFF"/>
        </w:rPr>
        <w:t>97</w:t>
      </w:r>
      <w:r w:rsidRPr="00332E9A">
        <w:rPr>
          <w:color w:val="000000"/>
          <w:shd w:val="clear" w:color="auto" w:fill="FFFFFF"/>
        </w:rPr>
        <w:t xml:space="preserve">) of which were detected in just a single replicate and only </w:t>
      </w:r>
      <w:r w:rsidR="009A7378" w:rsidRPr="00332E9A">
        <w:rPr>
          <w:color w:val="000000"/>
          <w:shd w:val="clear" w:color="auto" w:fill="FFFFFF"/>
        </w:rPr>
        <w:t>8</w:t>
      </w:r>
      <w:r w:rsidRPr="00332E9A">
        <w:rPr>
          <w:color w:val="000000"/>
          <w:shd w:val="clear" w:color="auto" w:fill="FFFFFF"/>
        </w:rPr>
        <w:t>% of which (n=</w:t>
      </w:r>
      <w:r w:rsidR="009A7378" w:rsidRPr="00332E9A">
        <w:rPr>
          <w:color w:val="000000"/>
          <w:shd w:val="clear" w:color="auto" w:fill="FFFFFF"/>
        </w:rPr>
        <w:t>20</w:t>
      </w:r>
      <w:r w:rsidRPr="00332E9A">
        <w:rPr>
          <w:color w:val="000000"/>
          <w:shd w:val="clear" w:color="auto" w:fill="FFFFFF"/>
        </w:rPr>
        <w:t xml:space="preserve">) were identified in four </w:t>
      </w:r>
      <w:r w:rsidR="009A7378" w:rsidRPr="00332E9A">
        <w:rPr>
          <w:color w:val="000000"/>
          <w:shd w:val="clear" w:color="auto" w:fill="FFFFFF"/>
        </w:rPr>
        <w:t>or more datasets</w:t>
      </w:r>
      <w:r w:rsidRPr="00332E9A">
        <w:rPr>
          <w:color w:val="000000"/>
          <w:shd w:val="clear" w:color="auto" w:fill="FFFFFF"/>
        </w:rPr>
        <w:t xml:space="preserve">. Of </w:t>
      </w:r>
      <w:proofErr w:type="gramStart"/>
      <w:r w:rsidRPr="00332E9A">
        <w:rPr>
          <w:color w:val="000000"/>
          <w:shd w:val="clear" w:color="auto" w:fill="FFFFFF"/>
        </w:rPr>
        <w:t xml:space="preserve">the </w:t>
      </w:r>
      <w:r w:rsidR="009A7378" w:rsidRPr="00332E9A">
        <w:rPr>
          <w:color w:val="000000"/>
          <w:shd w:val="clear" w:color="auto" w:fill="FFFFFF"/>
        </w:rPr>
        <w:t>these</w:t>
      </w:r>
      <w:proofErr w:type="gramEnd"/>
      <w:r w:rsidRPr="00332E9A">
        <w:rPr>
          <w:color w:val="000000"/>
          <w:shd w:val="clear" w:color="auto" w:fill="FFFFFF"/>
        </w:rPr>
        <w:t xml:space="preserve">, </w:t>
      </w:r>
      <w:r w:rsidR="009A7378" w:rsidRPr="00332E9A">
        <w:rPr>
          <w:color w:val="000000"/>
          <w:shd w:val="clear" w:color="auto" w:fill="FFFFFF"/>
        </w:rPr>
        <w:t>9</w:t>
      </w:r>
      <w:r w:rsidRPr="00332E9A">
        <w:rPr>
          <w:color w:val="000000"/>
          <w:shd w:val="clear" w:color="auto" w:fill="FFFFFF"/>
        </w:rPr>
        <w:t xml:space="preserve"> are supported by </w:t>
      </w:r>
      <w:proofErr w:type="spellStart"/>
      <w:r w:rsidRPr="00332E9A">
        <w:rPr>
          <w:color w:val="000000"/>
          <w:shd w:val="clear" w:color="auto" w:fill="FFFFFF"/>
        </w:rPr>
        <w:t>Helico</w:t>
      </w:r>
      <w:proofErr w:type="spellEnd"/>
      <w:r w:rsidRPr="00332E9A">
        <w:rPr>
          <w:color w:val="000000"/>
          <w:shd w:val="clear" w:color="auto" w:fill="FFFFFF"/>
        </w:rPr>
        <w:t xml:space="preserve"> Bio data (&gt;3 reads)</w:t>
      </w:r>
      <w:r w:rsidR="009A7378" w:rsidRPr="00332E9A">
        <w:rPr>
          <w:color w:val="000000"/>
          <w:shd w:val="clear" w:color="auto" w:fill="FFFFFF"/>
        </w:rPr>
        <w:t>, 7</w:t>
      </w:r>
      <w:r w:rsidRPr="00332E9A">
        <w:rPr>
          <w:color w:val="000000"/>
          <w:shd w:val="clear" w:color="auto" w:fill="FFFFFF"/>
        </w:rPr>
        <w:t xml:space="preserve"> of these are found in the terminal exon of the CDS annotation,</w:t>
      </w:r>
      <w:r w:rsidR="009A7378" w:rsidRPr="00332E9A">
        <w:rPr>
          <w:color w:val="000000"/>
          <w:shd w:val="clear" w:color="auto" w:fill="FFFFFF"/>
        </w:rPr>
        <w:t xml:space="preserve"> </w:t>
      </w:r>
      <w:r w:rsidRPr="00332E9A">
        <w:rPr>
          <w:color w:val="000000"/>
          <w:shd w:val="clear" w:color="auto" w:fill="FFFFFF"/>
        </w:rPr>
        <w:t xml:space="preserve">suggesting that these </w:t>
      </w:r>
      <w:r w:rsidR="009A7378" w:rsidRPr="00332E9A">
        <w:rPr>
          <w:color w:val="000000"/>
          <w:shd w:val="clear" w:color="auto" w:fill="FFFFFF"/>
        </w:rPr>
        <w:t>may represent</w:t>
      </w:r>
      <w:r w:rsidRPr="00332E9A">
        <w:rPr>
          <w:color w:val="000000"/>
          <w:shd w:val="clear" w:color="auto" w:fill="FFFFFF"/>
        </w:rPr>
        <w:t xml:space="preserve"> new sites of transcription termination. </w:t>
      </w:r>
    </w:p>
    <w:p w14:paraId="62035E0C" w14:textId="77777777" w:rsidR="005428DD" w:rsidRPr="00332E9A" w:rsidRDefault="005428DD" w:rsidP="005428DD">
      <w:pPr>
        <w:keepNext/>
        <w:jc w:val="both"/>
      </w:pPr>
      <w:r w:rsidRPr="00332E9A">
        <w:rPr>
          <w:noProof/>
          <w:lang w:eastAsia="en-GB"/>
        </w:rPr>
        <w:drawing>
          <wp:inline distT="0" distB="0" distL="0" distR="0" wp14:anchorId="54D6CF29" wp14:editId="621E22AA">
            <wp:extent cx="4526660" cy="2715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S_end_agreement_min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6660" cy="2715996"/>
                    </a:xfrm>
                    <a:prstGeom prst="rect">
                      <a:avLst/>
                    </a:prstGeom>
                  </pic:spPr>
                </pic:pic>
              </a:graphicData>
            </a:graphic>
          </wp:inline>
        </w:drawing>
      </w:r>
    </w:p>
    <w:p w14:paraId="528FAFDC" w14:textId="3490A492" w:rsidR="00AF2F91" w:rsidRPr="00332E9A" w:rsidRDefault="005428DD" w:rsidP="00C56784">
      <w:pPr>
        <w:pStyle w:val="Caption"/>
        <w:jc w:val="both"/>
        <w:rPr>
          <w:sz w:val="24"/>
          <w:szCs w:val="24"/>
        </w:rPr>
      </w:pPr>
      <w:r w:rsidRPr="00332E9A">
        <w:rPr>
          <w:sz w:val="24"/>
          <w:szCs w:val="24"/>
        </w:rPr>
        <w:t xml:space="preserve">Figure </w:t>
      </w:r>
      <w:r w:rsidR="000D0F0B" w:rsidRPr="00332E9A">
        <w:rPr>
          <w:noProof/>
          <w:sz w:val="24"/>
          <w:szCs w:val="24"/>
        </w:rPr>
        <w:t xml:space="preserve">5: </w:t>
      </w:r>
      <w:r w:rsidR="004A417A" w:rsidRPr="00332E9A">
        <w:rPr>
          <w:noProof/>
          <w:sz w:val="24"/>
          <w:szCs w:val="24"/>
        </w:rPr>
        <w:t>Separation</w:t>
      </w:r>
      <w:r w:rsidR="000D0F0B" w:rsidRPr="00332E9A">
        <w:rPr>
          <w:noProof/>
          <w:sz w:val="24"/>
          <w:szCs w:val="24"/>
        </w:rPr>
        <w:t xml:space="preserve"> between the polyadenylations sites identified from the 3’ end positions of ONT DRS read alignments and </w:t>
      </w:r>
      <w:r w:rsidR="004A417A" w:rsidRPr="00332E9A">
        <w:rPr>
          <w:noProof/>
          <w:sz w:val="24"/>
          <w:szCs w:val="24"/>
        </w:rPr>
        <w:t xml:space="preserve">the nearest </w:t>
      </w:r>
      <w:r w:rsidR="000D0F0B" w:rsidRPr="00332E9A">
        <w:rPr>
          <w:noProof/>
          <w:sz w:val="24"/>
          <w:szCs w:val="24"/>
        </w:rPr>
        <w:t>polyadenylatio</w:t>
      </w:r>
      <w:r w:rsidR="004A417A" w:rsidRPr="00332E9A">
        <w:rPr>
          <w:noProof/>
          <w:sz w:val="24"/>
          <w:szCs w:val="24"/>
        </w:rPr>
        <w:t>n</w:t>
      </w:r>
      <w:r w:rsidR="000D0F0B" w:rsidRPr="00332E9A">
        <w:rPr>
          <w:noProof/>
          <w:sz w:val="24"/>
          <w:szCs w:val="24"/>
        </w:rPr>
        <w:t xml:space="preserve"> sites identified from published Helicos Bio DRS data </w:t>
      </w:r>
      <w:r w:rsidR="000D0F0B" w:rsidRPr="00332E9A">
        <w:rPr>
          <w:noProof/>
          <w:sz w:val="24"/>
          <w:szCs w:val="24"/>
        </w:rPr>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000D0F0B" w:rsidRPr="00332E9A">
        <w:rPr>
          <w:noProof/>
          <w:sz w:val="24"/>
          <w:szCs w:val="24"/>
        </w:rPr>
        <w:instrText xml:space="preserve"> ADDIN EN.CITE </w:instrText>
      </w:r>
      <w:r w:rsidR="000D0F0B" w:rsidRPr="00332E9A">
        <w:rPr>
          <w:noProof/>
          <w:sz w:val="24"/>
          <w:szCs w:val="24"/>
        </w:rPr>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000D0F0B" w:rsidRPr="00332E9A">
        <w:rPr>
          <w:noProof/>
          <w:sz w:val="24"/>
          <w:szCs w:val="24"/>
        </w:rPr>
        <w:instrText xml:space="preserve"> ADDIN EN.CITE.DATA </w:instrText>
      </w:r>
      <w:r w:rsidR="000D0F0B" w:rsidRPr="00332E9A">
        <w:rPr>
          <w:noProof/>
          <w:sz w:val="24"/>
          <w:szCs w:val="24"/>
        </w:rPr>
      </w:r>
      <w:r w:rsidR="000D0F0B" w:rsidRPr="00332E9A">
        <w:rPr>
          <w:noProof/>
          <w:sz w:val="24"/>
          <w:szCs w:val="24"/>
        </w:rPr>
        <w:fldChar w:fldCharType="end"/>
      </w:r>
      <w:r w:rsidR="000D0F0B" w:rsidRPr="00332E9A">
        <w:rPr>
          <w:noProof/>
          <w:sz w:val="24"/>
          <w:szCs w:val="24"/>
        </w:rPr>
      </w:r>
      <w:r w:rsidR="000D0F0B" w:rsidRPr="00332E9A">
        <w:rPr>
          <w:noProof/>
          <w:sz w:val="24"/>
          <w:szCs w:val="24"/>
        </w:rPr>
        <w:fldChar w:fldCharType="separate"/>
      </w:r>
      <w:r w:rsidR="000D0F0B" w:rsidRPr="00332E9A">
        <w:rPr>
          <w:noProof/>
          <w:sz w:val="24"/>
          <w:szCs w:val="24"/>
        </w:rPr>
        <w:t>[10]</w:t>
      </w:r>
      <w:r w:rsidR="000D0F0B" w:rsidRPr="00332E9A">
        <w:rPr>
          <w:noProof/>
          <w:sz w:val="24"/>
          <w:szCs w:val="24"/>
        </w:rPr>
        <w:fldChar w:fldCharType="end"/>
      </w:r>
      <w:r w:rsidR="000D0F0B" w:rsidRPr="00332E9A">
        <w:rPr>
          <w:noProof/>
          <w:sz w:val="24"/>
          <w:szCs w:val="24"/>
        </w:rPr>
        <w:t>.</w:t>
      </w:r>
    </w:p>
    <w:p w14:paraId="57CCE18B" w14:textId="59FB7D20" w:rsidR="005634B0" w:rsidRPr="00332E9A" w:rsidRDefault="005634B0" w:rsidP="005634B0">
      <w:pPr>
        <w:pStyle w:val="Heading3"/>
        <w:spacing w:before="0"/>
        <w:ind w:left="360"/>
        <w:jc w:val="both"/>
        <w:rPr>
          <w:rFonts w:ascii="Arial" w:hAnsi="Arial" w:cs="Arial"/>
        </w:rPr>
      </w:pPr>
    </w:p>
    <w:p w14:paraId="1FFC14D6" w14:textId="09CCCF7D" w:rsidR="00C56784" w:rsidRPr="00332E9A" w:rsidRDefault="00520281" w:rsidP="00520281">
      <w:pPr>
        <w:pStyle w:val="Heading3"/>
        <w:ind w:left="426"/>
        <w:rPr>
          <w:rFonts w:ascii="Arial" w:hAnsi="Arial" w:cs="Arial"/>
        </w:rPr>
      </w:pPr>
      <w:r w:rsidRPr="00332E9A">
        <w:rPr>
          <w:rFonts w:ascii="Arial" w:hAnsi="Arial" w:cs="Arial"/>
        </w:rPr>
        <w:t>2</w:t>
      </w:r>
      <w:commentRangeStart w:id="440"/>
      <w:r w:rsidRPr="00332E9A">
        <w:rPr>
          <w:rFonts w:ascii="Arial" w:hAnsi="Arial" w:cs="Arial"/>
        </w:rPr>
        <w:t>.4 Capturing alternative splicing with ONT DRS data</w:t>
      </w:r>
      <w:commentRangeEnd w:id="440"/>
      <w:r w:rsidR="00255921" w:rsidRPr="00332E9A">
        <w:rPr>
          <w:rStyle w:val="CommentReference"/>
          <w:rFonts w:ascii="Arial" w:eastAsia="Times New Roman" w:hAnsi="Arial" w:cs="Arial"/>
          <w:color w:val="auto"/>
          <w:sz w:val="24"/>
          <w:szCs w:val="24"/>
        </w:rPr>
        <w:commentReference w:id="440"/>
      </w:r>
    </w:p>
    <w:p w14:paraId="4493EC04" w14:textId="79D21D28" w:rsidR="00C56784" w:rsidRPr="00332E9A" w:rsidRDefault="00C56784" w:rsidP="00C56784"/>
    <w:p w14:paraId="5A482875" w14:textId="17F7CC80" w:rsidR="0096518B" w:rsidRPr="00332E9A" w:rsidRDefault="00520281" w:rsidP="0096518B">
      <w:pPr>
        <w:jc w:val="both"/>
      </w:pPr>
      <w:r w:rsidRPr="00332E9A">
        <w:t>Alternative splicing is a characteristic feature of Eukaryotic transcriptomes and is thus an important aspect of biology for RNA sequencing techniques to be able to successfully capture. Uniquely, long read sequencing technology has the capacity to capture splicing patterns across the whole RNA molecule and link the</w:t>
      </w:r>
      <w:r w:rsidR="00CE6C47" w:rsidRPr="00332E9A">
        <w:t>se patters</w:t>
      </w:r>
      <w:r w:rsidRPr="00332E9A">
        <w:t xml:space="preserve"> to transcription initiation and poly</w:t>
      </w:r>
      <w:r w:rsidR="00CE6C47" w:rsidRPr="00332E9A">
        <w:t xml:space="preserve">adenylation </w:t>
      </w:r>
      <w:r w:rsidRPr="00332E9A">
        <w:t xml:space="preserve">(see, for example, </w:t>
      </w:r>
      <w:r w:rsidRPr="00332E9A">
        <w:fldChar w:fldCharType="begin">
          <w:fldData xml:space="preserve">PEVuZE5vdGU+PENpdGU+PEF1dGhvcj5BbnZhcjwvQXV0aG9yPjxZZWFyPjIwMTg8L1llYXI+PFJl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==
</w:fldData>
        </w:fldChar>
      </w:r>
      <w:r w:rsidRPr="00332E9A">
        <w:instrText xml:space="preserve"> ADDIN EN.CITE </w:instrText>
      </w:r>
      <w:r w:rsidRPr="00332E9A">
        <w:fldChar w:fldCharType="begin">
          <w:fldData xml:space="preserve">PEVuZE5vdGU+PENpdGU+PEF1dGhvcj5BbnZhcjwvQXV0aG9yPjxZZWFyPjIwMTg8L1llYXI+PFJl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==
</w:fldData>
        </w:fldChar>
      </w:r>
      <w:r w:rsidRPr="00332E9A">
        <w:instrText xml:space="preserve"> ADDIN EN.CITE.DATA </w:instrText>
      </w:r>
      <w:r w:rsidRPr="00332E9A">
        <w:fldChar w:fldCharType="end"/>
      </w:r>
      <w:r w:rsidRPr="00332E9A">
        <w:fldChar w:fldCharType="separate"/>
      </w:r>
      <w:r w:rsidRPr="00332E9A">
        <w:rPr>
          <w:noProof/>
        </w:rPr>
        <w:t>[6, 11]</w:t>
      </w:r>
      <w:r w:rsidRPr="00332E9A">
        <w:fldChar w:fldCharType="end"/>
      </w:r>
      <w:r w:rsidRPr="00332E9A">
        <w:t>)</w:t>
      </w:r>
      <w:r w:rsidR="00CE6C47" w:rsidRPr="00332E9A">
        <w:t xml:space="preserve">. This decisive advantage over current short-read sequencing technology can only be fully realized, however, if individual splicing events in long read alignments can be relied upon. </w:t>
      </w:r>
      <w:r w:rsidR="00544613" w:rsidRPr="00332E9A">
        <w:t>Each of our DRS</w:t>
      </w:r>
      <w:r w:rsidR="0096518B" w:rsidRPr="00332E9A">
        <w:t xml:space="preserve"> </w:t>
      </w:r>
      <w:proofErr w:type="gramStart"/>
      <w:r w:rsidR="0096518B" w:rsidRPr="00332E9A">
        <w:t>datasets</w:t>
      </w:r>
      <w:proofErr w:type="gramEnd"/>
      <w:r w:rsidR="0096518B" w:rsidRPr="00332E9A">
        <w:t xml:space="preserve"> identif</w:t>
      </w:r>
      <w:r w:rsidR="00544613" w:rsidRPr="00332E9A">
        <w:t>ies more than 130k unique splicing events (Figure 6, green bars), capturing a similar level of transcriptomic complexity as exists in both gold-standard Arabidopsis annotations and our supporting illumine datasets.</w:t>
      </w:r>
    </w:p>
    <w:p w14:paraId="7C2ED1FA" w14:textId="77777777" w:rsidR="0096518B" w:rsidRPr="00332E9A" w:rsidRDefault="0096518B" w:rsidP="0096518B">
      <w:pPr>
        <w:jc w:val="both"/>
      </w:pPr>
    </w:p>
    <w:p w14:paraId="78572FC6" w14:textId="77777777" w:rsidR="00A421DE" w:rsidRPr="00332E9A" w:rsidRDefault="00EE0FDF" w:rsidP="00A421DE">
      <w:pPr>
        <w:keepNext/>
        <w:jc w:val="center"/>
      </w:pPr>
      <w:commentRangeStart w:id="441"/>
      <w:r w:rsidRPr="00332E9A">
        <w:rPr>
          <w:noProof/>
          <w:lang w:eastAsia="en-GB"/>
        </w:rPr>
        <w:lastRenderedPageBreak/>
        <w:drawing>
          <wp:inline distT="0" distB="0" distL="0" distR="0" wp14:anchorId="6E5AA481" wp14:editId="2A94B200">
            <wp:extent cx="4940300" cy="303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6.png"/>
                    <pic:cNvPicPr/>
                  </pic:nvPicPr>
                  <pic:blipFill>
                    <a:blip r:embed="rId14">
                      <a:extLst>
                        <a:ext uri="{28A0092B-C50C-407E-A947-70E740481C1C}">
                          <a14:useLocalDpi xmlns:a14="http://schemas.microsoft.com/office/drawing/2010/main" val="0"/>
                        </a:ext>
                      </a:extLst>
                    </a:blip>
                    <a:stretch>
                      <a:fillRect/>
                    </a:stretch>
                  </pic:blipFill>
                  <pic:spPr>
                    <a:xfrm>
                      <a:off x="0" y="0"/>
                      <a:ext cx="4940300" cy="3035300"/>
                    </a:xfrm>
                    <a:prstGeom prst="rect">
                      <a:avLst/>
                    </a:prstGeom>
                  </pic:spPr>
                </pic:pic>
              </a:graphicData>
            </a:graphic>
          </wp:inline>
        </w:drawing>
      </w:r>
      <w:commentRangeEnd w:id="441"/>
      <w:r w:rsidR="00255921" w:rsidRPr="00332E9A">
        <w:rPr>
          <w:rStyle w:val="CommentReference"/>
          <w:sz w:val="24"/>
          <w:szCs w:val="24"/>
        </w:rPr>
        <w:commentReference w:id="441"/>
      </w:r>
    </w:p>
    <w:p w14:paraId="789ADD41" w14:textId="56E41A10" w:rsidR="0096518B" w:rsidRPr="00332E9A" w:rsidRDefault="00A421DE" w:rsidP="00A421DE">
      <w:pPr>
        <w:pStyle w:val="Caption"/>
        <w:jc w:val="center"/>
        <w:rPr>
          <w:sz w:val="24"/>
          <w:szCs w:val="24"/>
        </w:rPr>
      </w:pPr>
      <w:r w:rsidRPr="00332E9A">
        <w:rPr>
          <w:sz w:val="24"/>
          <w:szCs w:val="24"/>
        </w:rPr>
        <w:t xml:space="preserve">Figure </w:t>
      </w:r>
      <w:r w:rsidR="00692314" w:rsidRPr="00332E9A">
        <w:rPr>
          <w:noProof/>
          <w:sz w:val="24"/>
          <w:szCs w:val="24"/>
        </w:rPr>
        <w:fldChar w:fldCharType="begin"/>
      </w:r>
      <w:r w:rsidR="00692314" w:rsidRPr="00332E9A">
        <w:rPr>
          <w:noProof/>
          <w:sz w:val="24"/>
          <w:szCs w:val="24"/>
        </w:rPr>
        <w:instrText xml:space="preserve"> SEQ Figure \* ARABIC </w:instrText>
      </w:r>
      <w:r w:rsidR="00692314" w:rsidRPr="00332E9A">
        <w:rPr>
          <w:noProof/>
          <w:sz w:val="24"/>
          <w:szCs w:val="24"/>
        </w:rPr>
        <w:fldChar w:fldCharType="separate"/>
      </w:r>
      <w:r w:rsidR="00332E9A">
        <w:rPr>
          <w:noProof/>
          <w:sz w:val="24"/>
          <w:szCs w:val="24"/>
        </w:rPr>
        <w:t>4</w:t>
      </w:r>
      <w:r w:rsidR="00692314" w:rsidRPr="00332E9A">
        <w:rPr>
          <w:noProof/>
          <w:sz w:val="24"/>
          <w:szCs w:val="24"/>
        </w:rPr>
        <w:fldChar w:fldCharType="end"/>
      </w:r>
      <w:r w:rsidRPr="00332E9A">
        <w:rPr>
          <w:sz w:val="24"/>
          <w:szCs w:val="24"/>
        </w:rPr>
        <w:t xml:space="preserve">:Number of unique splicing events detected in each of our </w:t>
      </w:r>
      <w:r w:rsidR="009471D3" w:rsidRPr="00332E9A">
        <w:rPr>
          <w:sz w:val="24"/>
          <w:szCs w:val="24"/>
        </w:rPr>
        <w:t xml:space="preserve">ONT DRS (green) and Illumina (blue) </w:t>
      </w:r>
      <w:r w:rsidRPr="00332E9A">
        <w:rPr>
          <w:sz w:val="24"/>
          <w:szCs w:val="24"/>
        </w:rPr>
        <w:t xml:space="preserve">datasets </w:t>
      </w:r>
      <w:r w:rsidR="009471D3" w:rsidRPr="00332E9A">
        <w:rPr>
          <w:sz w:val="24"/>
          <w:szCs w:val="24"/>
        </w:rPr>
        <w:t>in context with the number of unique splices in both</w:t>
      </w:r>
      <w:r w:rsidRPr="00332E9A">
        <w:rPr>
          <w:sz w:val="24"/>
          <w:szCs w:val="24"/>
        </w:rPr>
        <w:t xml:space="preserve"> the </w:t>
      </w:r>
      <w:proofErr w:type="spellStart"/>
      <w:r w:rsidRPr="00332E9A">
        <w:rPr>
          <w:sz w:val="24"/>
          <w:szCs w:val="24"/>
        </w:rPr>
        <w:t>Araport</w:t>
      </w:r>
      <w:proofErr w:type="spellEnd"/>
      <w:r w:rsidRPr="00332E9A">
        <w:rPr>
          <w:sz w:val="24"/>
          <w:szCs w:val="24"/>
        </w:rPr>
        <w:t xml:space="preserve"> 11</w:t>
      </w:r>
      <w:r w:rsidR="009471D3" w:rsidRPr="00332E9A">
        <w:rPr>
          <w:sz w:val="24"/>
          <w:szCs w:val="24"/>
        </w:rPr>
        <w:t xml:space="preserve"> (pink)</w:t>
      </w:r>
      <w:r w:rsidRPr="00332E9A">
        <w:rPr>
          <w:sz w:val="24"/>
          <w:szCs w:val="24"/>
        </w:rPr>
        <w:t xml:space="preserve"> and AtRTD2 annotations</w:t>
      </w:r>
      <w:r w:rsidR="009471D3" w:rsidRPr="00332E9A">
        <w:rPr>
          <w:sz w:val="24"/>
          <w:szCs w:val="24"/>
        </w:rPr>
        <w:t xml:space="preserve"> (purple).</w:t>
      </w:r>
    </w:p>
    <w:p w14:paraId="489C440D" w14:textId="77777777" w:rsidR="00A421DE" w:rsidRPr="00332E9A" w:rsidRDefault="00A421DE" w:rsidP="0096518B">
      <w:pPr>
        <w:jc w:val="both"/>
      </w:pPr>
    </w:p>
    <w:p w14:paraId="20310EC2" w14:textId="228AFCBE" w:rsidR="00544613" w:rsidRPr="00332E9A" w:rsidRDefault="00544613" w:rsidP="0096518B">
      <w:pPr>
        <w:jc w:val="both"/>
      </w:pPr>
      <w:r w:rsidRPr="00332E9A">
        <w:t>For unique splicing events detected in the ONT DRS datasets, however, the relatively high (</w:t>
      </w:r>
      <w:r w:rsidR="00CE6C47" w:rsidRPr="00332E9A">
        <w:t>~8%</w:t>
      </w:r>
      <w:r w:rsidRPr="00332E9A">
        <w:t xml:space="preserve">, </w:t>
      </w:r>
      <w:r w:rsidRPr="00332E9A">
        <w:rPr>
          <w:i/>
        </w:rPr>
        <w:t>c.f.</w:t>
      </w:r>
      <w:r w:rsidRPr="00332E9A">
        <w:t xml:space="preserve"> &lt;&lt;1% for Illumina datasets) </w:t>
      </w:r>
      <w:r w:rsidR="00CE6C47" w:rsidRPr="00332E9A">
        <w:t xml:space="preserve">error-rate of </w:t>
      </w:r>
      <w:r w:rsidRPr="00332E9A">
        <w:t xml:space="preserve">the read alignments </w:t>
      </w:r>
      <w:r w:rsidR="00CE6C47" w:rsidRPr="00332E9A">
        <w:t>represents a significant potential impediment to reliable splicing identification. Several existing tools address this issue by using a pre-existing annotation</w:t>
      </w:r>
      <w:r w:rsidR="000C3A0B" w:rsidRPr="00332E9A">
        <w:t xml:space="preserve"> and </w:t>
      </w:r>
      <w:r w:rsidR="00254E41" w:rsidRPr="00332E9A">
        <w:t>splice junctions identified from short-read Illumina data</w:t>
      </w:r>
      <w:r w:rsidR="00CE6C47" w:rsidRPr="00332E9A">
        <w:t xml:space="preserve"> to </w:t>
      </w:r>
      <w:r w:rsidR="00254E41" w:rsidRPr="00332E9A">
        <w:t>‘correct’</w:t>
      </w:r>
      <w:r w:rsidR="00CE6C47" w:rsidRPr="00332E9A">
        <w:t xml:space="preserve"> the read alignments </w:t>
      </w:r>
      <w:r w:rsidR="00254E41" w:rsidRPr="00332E9A">
        <w:t>to match the reference (</w:t>
      </w:r>
      <w:r w:rsidR="00254E41" w:rsidRPr="00332E9A">
        <w:fldChar w:fldCharType="begin">
          <w:fldData xml:space="preserve">PEVuZE5vdGU+PENpdGU+PEF1dGhvcj5Xb3JrbWFuPC9BdXRob3I+PFllYXI+MjAxODwvWWVhcj48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</w:fldData>
        </w:fldChar>
      </w:r>
      <w:r w:rsidR="00254E41" w:rsidRPr="00332E9A">
        <w:instrText xml:space="preserve"> ADDIN EN.CITE </w:instrText>
      </w:r>
      <w:r w:rsidR="00254E41" w:rsidRPr="00332E9A">
        <w:fldChar w:fldCharType="begin">
          <w:fldData xml:space="preserve">PEVuZE5vdGU+PENpdGU+PEF1dGhvcj5Xb3JrbWFuPC9BdXRob3I+PFllYXI+MjAxODwvWWVhcj48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</w:fldData>
        </w:fldChar>
      </w:r>
      <w:r w:rsidR="00254E41" w:rsidRPr="00332E9A">
        <w:instrText xml:space="preserve"> ADDIN EN.CITE.DATA </w:instrText>
      </w:r>
      <w:r w:rsidR="00254E41" w:rsidRPr="00332E9A">
        <w:fldChar w:fldCharType="end"/>
      </w:r>
      <w:r w:rsidR="00254E41" w:rsidRPr="00332E9A">
        <w:fldChar w:fldCharType="separate"/>
      </w:r>
      <w:r w:rsidR="00254E41" w:rsidRPr="00332E9A">
        <w:rPr>
          <w:noProof/>
        </w:rPr>
        <w:t>[12, 13]</w:t>
      </w:r>
      <w:r w:rsidR="00254E41" w:rsidRPr="00332E9A">
        <w:fldChar w:fldCharType="end"/>
      </w:r>
      <w:r w:rsidR="00254E41" w:rsidRPr="00332E9A">
        <w:t xml:space="preserve">). The principle shortcoming of this approach is that it </w:t>
      </w:r>
      <w:r w:rsidRPr="00332E9A">
        <w:t xml:space="preserve">removes novel splice isoforms from the ONT DRS dataset, preserving any biases present in the pre-existing, annotation used and </w:t>
      </w:r>
      <w:r w:rsidR="00254E41" w:rsidRPr="00332E9A">
        <w:t>rel</w:t>
      </w:r>
      <w:r w:rsidRPr="00332E9A">
        <w:t>ying</w:t>
      </w:r>
      <w:r w:rsidR="00254E41" w:rsidRPr="00332E9A">
        <w:t xml:space="preserve"> on </w:t>
      </w:r>
      <w:r w:rsidRPr="00332E9A">
        <w:t xml:space="preserve">the existence of </w:t>
      </w:r>
      <w:r w:rsidR="00254E41" w:rsidRPr="00332E9A">
        <w:t xml:space="preserve">extensive </w:t>
      </w:r>
      <w:r w:rsidRPr="00332E9A">
        <w:t>alternative</w:t>
      </w:r>
      <w:r w:rsidR="00254E41" w:rsidRPr="00332E9A">
        <w:t xml:space="preserve"> sequencing data to </w:t>
      </w:r>
      <w:r w:rsidRPr="00332E9A">
        <w:t>evidence</w:t>
      </w:r>
      <w:r w:rsidR="00254E41" w:rsidRPr="00332E9A">
        <w:t xml:space="preserve"> the presence of novel sequence variants and splice isoforms. </w:t>
      </w:r>
    </w:p>
    <w:p w14:paraId="490EC59D" w14:textId="77777777" w:rsidR="003A1ACD" w:rsidRPr="00332E9A" w:rsidRDefault="003A1ACD" w:rsidP="0096518B">
      <w:pPr>
        <w:jc w:val="both"/>
      </w:pPr>
    </w:p>
    <w:p w14:paraId="625CCF00" w14:textId="77777777" w:rsidR="003A1ACD" w:rsidRPr="00332E9A" w:rsidRDefault="003A1ACD" w:rsidP="003A1ACD">
      <w:pPr>
        <w:keepNext/>
        <w:jc w:val="both"/>
      </w:pPr>
      <w:commentRangeStart w:id="442"/>
      <w:r w:rsidRPr="00332E9A">
        <w:rPr>
          <w:noProof/>
          <w:lang w:eastAsia="en-GB"/>
        </w:rPr>
        <w:lastRenderedPageBreak/>
        <w:drawing>
          <wp:inline distT="0" distB="0" distL="0" distR="0" wp14:anchorId="0920F5E0" wp14:editId="50853D3C">
            <wp:extent cx="5620043" cy="5506194"/>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Ssplicingups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20043" cy="5506194"/>
                    </a:xfrm>
                    <a:prstGeom prst="rect">
                      <a:avLst/>
                    </a:prstGeom>
                  </pic:spPr>
                </pic:pic>
              </a:graphicData>
            </a:graphic>
          </wp:inline>
        </w:drawing>
      </w:r>
      <w:commentRangeEnd w:id="442"/>
      <w:r w:rsidR="00255921" w:rsidRPr="00332E9A">
        <w:rPr>
          <w:rStyle w:val="CommentReference"/>
          <w:sz w:val="24"/>
          <w:szCs w:val="24"/>
        </w:rPr>
        <w:commentReference w:id="442"/>
      </w:r>
    </w:p>
    <w:p w14:paraId="1D7E160F" w14:textId="256B8D1E" w:rsidR="003A1ACD" w:rsidRPr="00332E9A" w:rsidRDefault="003A1ACD" w:rsidP="003A1ACD">
      <w:pPr>
        <w:pStyle w:val="Caption"/>
        <w:jc w:val="both"/>
        <w:rPr>
          <w:sz w:val="24"/>
          <w:szCs w:val="24"/>
        </w:rPr>
      </w:pPr>
      <w:r w:rsidRPr="00332E9A">
        <w:rPr>
          <w:sz w:val="24"/>
          <w:szCs w:val="24"/>
        </w:rPr>
        <w:t xml:space="preserve">Figure </w:t>
      </w:r>
      <w:r w:rsidR="00825017" w:rsidRPr="00332E9A">
        <w:rPr>
          <w:noProof/>
          <w:sz w:val="24"/>
          <w:szCs w:val="24"/>
        </w:rPr>
        <w:fldChar w:fldCharType="begin"/>
      </w:r>
      <w:r w:rsidR="00825017" w:rsidRPr="00332E9A">
        <w:rPr>
          <w:noProof/>
          <w:sz w:val="24"/>
          <w:szCs w:val="24"/>
        </w:rPr>
        <w:instrText xml:space="preserve"> SEQ Figure \* ARABIC </w:instrText>
      </w:r>
      <w:r w:rsidR="00825017" w:rsidRPr="00332E9A">
        <w:rPr>
          <w:noProof/>
          <w:sz w:val="24"/>
          <w:szCs w:val="24"/>
        </w:rPr>
        <w:fldChar w:fldCharType="separate"/>
      </w:r>
      <w:r w:rsidR="00332E9A">
        <w:rPr>
          <w:noProof/>
          <w:sz w:val="24"/>
          <w:szCs w:val="24"/>
        </w:rPr>
        <w:t>5</w:t>
      </w:r>
      <w:r w:rsidR="00825017" w:rsidRPr="00332E9A">
        <w:rPr>
          <w:noProof/>
          <w:sz w:val="24"/>
          <w:szCs w:val="24"/>
        </w:rPr>
        <w:fldChar w:fldCharType="end"/>
      </w:r>
    </w:p>
    <w:p w14:paraId="1CDD6CA9" w14:textId="77777777" w:rsidR="00544613" w:rsidRPr="00332E9A" w:rsidRDefault="00544613" w:rsidP="0096518B">
      <w:pPr>
        <w:jc w:val="both"/>
      </w:pPr>
    </w:p>
    <w:p w14:paraId="2F468EC3" w14:textId="0DAA643E" w:rsidR="00107258" w:rsidRPr="00332E9A" w:rsidRDefault="00254E41" w:rsidP="00404DC2">
      <w:pPr>
        <w:jc w:val="both"/>
      </w:pPr>
      <w:r w:rsidRPr="00332E9A">
        <w:t xml:space="preserve">Here we take a different approach, preferring to classify the splicing events observed in the ONT DRS data and to use these classifications </w:t>
      </w:r>
      <w:r w:rsidR="00544613" w:rsidRPr="00332E9A">
        <w:t xml:space="preserve">in context with any existing annotations and alternative data, </w:t>
      </w:r>
      <w:r w:rsidR="0096518B" w:rsidRPr="00332E9A">
        <w:t xml:space="preserve">to </w:t>
      </w:r>
      <w:r w:rsidR="00544613" w:rsidRPr="00332E9A">
        <w:t>identify</w:t>
      </w:r>
      <w:r w:rsidR="0096518B" w:rsidRPr="00332E9A">
        <w:t xml:space="preserve"> likely novel splice isoforms. </w:t>
      </w:r>
      <w:r w:rsidR="00980A6A" w:rsidRPr="00332E9A">
        <w:t xml:space="preserve">We parse the ONT DRS read alignments for splicing events, classifying them as either </w:t>
      </w:r>
      <w:r w:rsidR="0096518B" w:rsidRPr="00332E9A">
        <w:t>canonical (GUAG</w:t>
      </w:r>
      <w:r w:rsidR="00980A6A" w:rsidRPr="00332E9A">
        <w:t>-motif</w:t>
      </w:r>
      <w:r w:rsidR="0096518B" w:rsidRPr="00332E9A">
        <w:t>) or non-canonical</w:t>
      </w:r>
      <w:r w:rsidR="00980A6A" w:rsidRPr="00332E9A">
        <w:t xml:space="preserve">. We then compare the detected splicing events against existing reference annotations, </w:t>
      </w:r>
      <w:r w:rsidR="004D389D" w:rsidRPr="00332E9A">
        <w:t xml:space="preserve">classifying each splicing event as annotation or unannotated. </w:t>
      </w:r>
      <w:r w:rsidR="00107258" w:rsidRPr="00332E9A">
        <w:t xml:space="preserve">Finally, we also compare the ONT DRS splices against the unique splice sites detected across seven wild-type Col-0 </w:t>
      </w:r>
      <w:r w:rsidR="00107258" w:rsidRPr="00332E9A">
        <w:rPr>
          <w:i/>
        </w:rPr>
        <w:t>Arabidopsis thaliana</w:t>
      </w:r>
      <w:r w:rsidR="00107258" w:rsidRPr="00332E9A">
        <w:t xml:space="preserve"> Illumina </w:t>
      </w:r>
      <w:proofErr w:type="spellStart"/>
      <w:r w:rsidR="00107258" w:rsidRPr="00332E9A">
        <w:t>ribominus</w:t>
      </w:r>
      <w:proofErr w:type="spellEnd"/>
      <w:r w:rsidR="00107258" w:rsidRPr="00332E9A">
        <w:t xml:space="preserve"> (biological replicate) datasets from </w:t>
      </w:r>
      <w:r w:rsidR="00107258" w:rsidRPr="00332E9A">
        <w:fldChar w:fldCharType="begin"/>
      </w:r>
      <w:r w:rsidR="00107258" w:rsidRPr="00332E9A">
        <w:instrText xml:space="preserve"> ADDIN EN.CITE &lt;EndNote&gt;&lt;Cite AuthorYear="1"&gt;&lt;Author&gt;Froussios&lt;/Author&gt;&lt;Year&gt;2017&lt;/Year&gt;&lt;RecNum&gt;230&lt;/RecNum&gt;&lt;DisplayText&gt;Froussios&lt;style face="italic"&gt; et. al.&lt;/style&gt; (2017, [14])&lt;/DisplayText&gt;&lt;record&gt;&lt;rec-number&gt;230&lt;/rec-number&gt;&lt;foreign-keys&gt;&lt;key app="EN" db-id="xssft9txgdvp5dearv65fpw0azv5xwswd5fa" timestamp="1539279477"&gt;230&lt;/key&gt;&lt;/foreign-keys&gt;&lt;ref-type name="Journal Article"&gt;17&lt;/ref-type&gt;&lt;contributors&gt;&lt;authors&gt;&lt;author&gt;Froussios, Kimon&lt;/author&gt;&lt;author&gt;Schurch, Nicholas J&lt;/author&gt;&lt;author&gt;Mackinnon, Katarzyna&lt;/author&gt;&lt;author&gt;Gierlinski, Marek&lt;/author&gt;&lt;author&gt;Duc, Céline&lt;/author&gt;&lt;author&gt;Simpson, Gordon G&lt;/author&gt;&lt;author&gt;Barton, Geoffrey J&lt;/author&gt;&lt;/authors&gt;&lt;/contributors&gt;&lt;titles&gt;&lt;title&gt;How well do RNA-Seq differential gene expression tools perform in a eukaryote with a complex transcriptome?&lt;/title&gt;&lt;secondary-title&gt;bioRxiv&lt;/secondary-title&gt;&lt;/titles&gt;&lt;periodical&gt;&lt;full-title&gt;bioRxiv&lt;/full-title&gt;&lt;/periodical&gt;&lt;dates&gt;&lt;year&gt;2017&lt;/year&gt;&lt;/dates&gt;&lt;urls&gt;&lt;related-urls&gt;&lt;url&gt;https://www.biorxiv.org/content/biorxiv/early/2017/03/13/090753.full.pdf&lt;/url&gt;&lt;/related-urls&gt;&lt;/urls&gt;&lt;electronic-resource-num&gt;10.1101/090753&lt;/electronic-resource-num&gt;&lt;/record&gt;&lt;/Cite&gt;&lt;/EndNote&gt;</w:instrText>
      </w:r>
      <w:r w:rsidR="00107258" w:rsidRPr="00332E9A">
        <w:fldChar w:fldCharType="separate"/>
      </w:r>
      <w:r w:rsidR="00107258" w:rsidRPr="00332E9A">
        <w:rPr>
          <w:noProof/>
        </w:rPr>
        <w:t>Froussios</w:t>
      </w:r>
      <w:r w:rsidR="00107258" w:rsidRPr="00332E9A">
        <w:rPr>
          <w:i/>
          <w:noProof/>
        </w:rPr>
        <w:t xml:space="preserve"> et. al.</w:t>
      </w:r>
      <w:r w:rsidR="00107258" w:rsidRPr="00332E9A">
        <w:rPr>
          <w:noProof/>
        </w:rPr>
        <w:t xml:space="preserve"> (2017, [14])</w:t>
      </w:r>
      <w:r w:rsidR="00107258" w:rsidRPr="00332E9A">
        <w:fldChar w:fldCharType="end"/>
      </w:r>
      <w:r w:rsidR="00107258" w:rsidRPr="00332E9A">
        <w:t xml:space="preserve">. </w:t>
      </w:r>
    </w:p>
    <w:p w14:paraId="68355DCF" w14:textId="77777777" w:rsidR="003A1ACD" w:rsidRPr="00332E9A" w:rsidRDefault="003A1ACD" w:rsidP="0096518B">
      <w:pPr>
        <w:jc w:val="both"/>
      </w:pPr>
    </w:p>
    <w:p w14:paraId="50026313" w14:textId="27C9C43C" w:rsidR="00E975A2" w:rsidRPr="00332E9A" w:rsidRDefault="00A23A17" w:rsidP="00E975A2">
      <w:pPr>
        <w:jc w:val="both"/>
      </w:pPr>
      <w:r w:rsidRPr="00332E9A">
        <w:t>Combined, t</w:t>
      </w:r>
      <w:r w:rsidR="00404DC2" w:rsidRPr="00332E9A">
        <w:t>he</w:t>
      </w:r>
      <w:r w:rsidR="0096518B" w:rsidRPr="00332E9A">
        <w:t xml:space="preserve"> </w:t>
      </w:r>
      <w:r w:rsidR="00107258" w:rsidRPr="00332E9A">
        <w:t>four</w:t>
      </w:r>
      <w:r w:rsidR="00404DC2" w:rsidRPr="00332E9A">
        <w:t xml:space="preserve"> biological replicate</w:t>
      </w:r>
      <w:r w:rsidR="0096518B" w:rsidRPr="00332E9A">
        <w:t xml:space="preserve"> </w:t>
      </w:r>
      <w:r w:rsidR="00107258" w:rsidRPr="00332E9A">
        <w:t xml:space="preserve">ONT DRS </w:t>
      </w:r>
      <w:r w:rsidR="0096518B" w:rsidRPr="00332E9A">
        <w:t xml:space="preserve">datasets capture </w:t>
      </w:r>
      <w:r w:rsidR="00107258" w:rsidRPr="00332E9A">
        <w:t>~</w:t>
      </w:r>
      <w:r w:rsidRPr="00332E9A">
        <w:t>7</w:t>
      </w:r>
      <w:r w:rsidR="00B06A0D" w:rsidRPr="00332E9A">
        <w:t>8</w:t>
      </w:r>
      <w:r w:rsidRPr="00332E9A">
        <w:t xml:space="preserve">% </w:t>
      </w:r>
      <w:r w:rsidR="00107258" w:rsidRPr="00332E9A">
        <w:t>&amp;</w:t>
      </w:r>
      <w:r w:rsidR="00650C30" w:rsidRPr="00332E9A">
        <w:t xml:space="preserve"> </w:t>
      </w:r>
      <w:r w:rsidR="00107258" w:rsidRPr="00332E9A">
        <w:t>~</w:t>
      </w:r>
      <w:r w:rsidR="00650C30" w:rsidRPr="00332E9A">
        <w:t xml:space="preserve">73% of the </w:t>
      </w:r>
      <w:proofErr w:type="spellStart"/>
      <w:r w:rsidR="00650C30" w:rsidRPr="00332E9A">
        <w:t>Araport</w:t>
      </w:r>
      <w:proofErr w:type="spellEnd"/>
      <w:r w:rsidR="00650C30" w:rsidRPr="00332E9A">
        <w:t xml:space="preserve"> 11 and AtRTD2 annotations, respectively, including </w:t>
      </w:r>
      <w:r w:rsidR="00692314" w:rsidRPr="00332E9A">
        <w:t>9,000</w:t>
      </w:r>
      <w:r w:rsidR="00107258" w:rsidRPr="00332E9A">
        <w:t xml:space="preserve"> unique splicing events that exist in the ONT DR</w:t>
      </w:r>
      <w:r w:rsidR="00B06A0D" w:rsidRPr="00332E9A">
        <w:t>S</w:t>
      </w:r>
      <w:r w:rsidR="00107258" w:rsidRPr="00332E9A">
        <w:t xml:space="preserve"> data and at least one of the annotations, but that are not detected in the deep Illumina data</w:t>
      </w:r>
      <w:r w:rsidR="00B06A0D" w:rsidRPr="00332E9A">
        <w:t xml:space="preserve"> (Figure 7, gold sets)</w:t>
      </w:r>
      <w:r w:rsidR="00107258" w:rsidRPr="00332E9A">
        <w:t xml:space="preserve">. </w:t>
      </w:r>
      <w:r w:rsidR="00692314" w:rsidRPr="00332E9A">
        <w:t>These include 1,237 splices</w:t>
      </w:r>
      <w:r w:rsidR="00107258" w:rsidRPr="00332E9A">
        <w:t xml:space="preserve"> </w:t>
      </w:r>
      <w:r w:rsidR="00692314" w:rsidRPr="00332E9A">
        <w:t xml:space="preserve">that </w:t>
      </w:r>
      <w:r w:rsidR="00107258" w:rsidRPr="00332E9A">
        <w:t xml:space="preserve">are detected in </w:t>
      </w:r>
      <w:r w:rsidR="00692314" w:rsidRPr="00332E9A">
        <w:t xml:space="preserve">only </w:t>
      </w:r>
      <w:r w:rsidR="00107258" w:rsidRPr="00332E9A">
        <w:t>one of the annotations</w:t>
      </w:r>
      <w:r w:rsidR="00692314" w:rsidRPr="00332E9A">
        <w:t>, along with an additional 9,622 unique splices that the detected in both ONT DRS and Illumina datasets</w:t>
      </w:r>
      <w:r w:rsidR="008A3186" w:rsidRPr="00332E9A">
        <w:t xml:space="preserve"> (Figure 7, blue set)</w:t>
      </w:r>
      <w:r w:rsidR="00692314" w:rsidRPr="00332E9A">
        <w:t>, but not in either reference annotation,</w:t>
      </w:r>
      <w:r w:rsidR="00107258" w:rsidRPr="00332E9A">
        <w:t xml:space="preserve"> highlighting the pitfalls of </w:t>
      </w:r>
      <w:r w:rsidR="00B06A0D" w:rsidRPr="00332E9A">
        <w:t>discarding splicing events based</w:t>
      </w:r>
      <w:r w:rsidR="00107258" w:rsidRPr="00332E9A">
        <w:t xml:space="preserve"> on </w:t>
      </w:r>
      <w:r w:rsidR="00B06A0D" w:rsidRPr="00332E9A">
        <w:t xml:space="preserve">using </w:t>
      </w:r>
      <w:r w:rsidR="00692314" w:rsidRPr="00332E9A">
        <w:t xml:space="preserve">combinations of </w:t>
      </w:r>
      <w:r w:rsidR="00107258" w:rsidRPr="00332E9A">
        <w:t>existing reference annotations or pre-existing orthogonal data</w:t>
      </w:r>
      <w:r w:rsidR="00B06A0D" w:rsidRPr="00332E9A">
        <w:t>.</w:t>
      </w:r>
      <w:r w:rsidR="00E975A2" w:rsidRPr="00332E9A">
        <w:t xml:space="preserve"> </w:t>
      </w:r>
      <w:r w:rsidR="003A1ACD" w:rsidRPr="00332E9A">
        <w:t>The majority of the splicing even</w:t>
      </w:r>
      <w:r w:rsidR="00E975A2" w:rsidRPr="00332E9A">
        <w:t>t</w:t>
      </w:r>
      <w:r w:rsidR="003A1ACD" w:rsidRPr="00332E9A">
        <w:t>s</w:t>
      </w:r>
      <w:r w:rsidR="00E975A2" w:rsidRPr="00332E9A">
        <w:t xml:space="preserve"> detected in the ONT DRS data (56.4%), are not supported by either the Illumina data or the reference annotations. Whilst it is likely that some of these represent real biological molecules, many may be the result of incorrect alignment due to sequencing errors. In particular, the </w:t>
      </w:r>
      <w:r w:rsidR="00E975A2" w:rsidRPr="00332E9A">
        <w:lastRenderedPageBreak/>
        <w:t xml:space="preserve">large number of non-canonical splice sites detected in the ONT DRS data are unlikely to represent real undiscovered biology given the well-studies nature of Arabidopsis thaliana. We observe a similar situation in the Illumina data, where 59% of the detected splice sites are unsupported in with the ONT DRS data or in the reference annotations, the majority of which are non-canonical splice sites. </w:t>
      </w:r>
      <w:r w:rsidR="00382769" w:rsidRPr="00332E9A">
        <w:fldChar w:fldCharType="begin"/>
      </w:r>
      <w:r w:rsidR="00382769" w:rsidRPr="00332E9A">
        <w:instrText xml:space="preserve"> ADDIN EN.CITE &lt;EndNote&gt;&lt;Cite AuthorYear="1"&gt;&lt;Author&gt;Mourao&lt;/Author&gt;&lt;Year&gt;2018&lt;/Year&gt;&lt;RecNum&gt;232&lt;/RecNum&gt;&lt;DisplayText&gt;Mourao&lt;style face="italic"&gt; et. al.&lt;/style&gt; (2018, [15])&lt;/DisplayText&gt;&lt;record&gt;&lt;rec-number&gt;232&lt;/rec-number&gt;&lt;foreign-keys&gt;&lt;key app="EN" db-id="xssft9txgdvp5dearv65fpw0azv5xwswd5fa" timestamp="1539279677"&gt;232&lt;/key&gt;&lt;/foreign-keys&gt;&lt;ref-type name="Journal Article"&gt;17&lt;/ref-type&gt;&lt;contributors&gt;&lt;authors&gt;&lt;author&gt;Mourao, Kira&lt;/author&gt;&lt;author&gt;Schurch, Nicholas&lt;/author&gt;&lt;author&gt;Lukoszek, Radoslaw&lt;/author&gt;&lt;author&gt;Froussios, Kimon&lt;/author&gt;&lt;author&gt;MacKinnon, Katarzyna&lt;/author&gt;&lt;author&gt;Duc, Celine&lt;/author&gt;&lt;author&gt;Simpson, Gordon&lt;/author&gt;&lt;author&gt;Barton, Geoffrey&lt;/author&gt;&lt;/authors&gt;&lt;/contributors&gt;&lt;titles&gt;&lt;title&gt;Detection and Mitigation of Spurious Antisense RNA-seq Reads with RoSA&lt;/title&gt;&lt;secondary-title&gt;bioRxiv&lt;/secondary-title&gt;&lt;/titles&gt;&lt;periodical&gt;&lt;full-title&gt;bioRxiv&lt;/full-title&gt;&lt;/periodical&gt;&lt;dates&gt;&lt;year&gt;2018&lt;/year&gt;&lt;/dates&gt;&lt;urls&gt;&lt;related-urls&gt;&lt;url&gt;https://www.biorxiv.org/content/biorxiv/early/2018/09/26/425900.full.pdf&lt;/url&gt;&lt;/related-urls&gt;&lt;/urls&gt;&lt;electronic-resource-num&gt;10.1101/425900&lt;/electronic-resource-num&gt;&lt;/record&gt;&lt;/Cite&gt;&lt;/EndNote&gt;</w:instrText>
      </w:r>
      <w:r w:rsidR="00382769" w:rsidRPr="00332E9A">
        <w:fldChar w:fldCharType="separate"/>
      </w:r>
      <w:r w:rsidR="00382769" w:rsidRPr="00332E9A">
        <w:rPr>
          <w:noProof/>
        </w:rPr>
        <w:t>Mourao</w:t>
      </w:r>
      <w:r w:rsidR="00382769" w:rsidRPr="00332E9A">
        <w:rPr>
          <w:i/>
          <w:noProof/>
        </w:rPr>
        <w:t xml:space="preserve"> et. al.</w:t>
      </w:r>
      <w:r w:rsidR="00382769" w:rsidRPr="00332E9A">
        <w:rPr>
          <w:noProof/>
        </w:rPr>
        <w:t xml:space="preserve"> (2018, [15])</w:t>
      </w:r>
      <w:r w:rsidR="00382769" w:rsidRPr="00332E9A">
        <w:fldChar w:fldCharType="end"/>
      </w:r>
      <w:r w:rsidR="00382769" w:rsidRPr="00332E9A">
        <w:t xml:space="preserve"> show that </w:t>
      </w:r>
      <w:proofErr w:type="spellStart"/>
      <w:r w:rsidR="00382769" w:rsidRPr="00332E9A">
        <w:t>dUTP</w:t>
      </w:r>
      <w:proofErr w:type="spellEnd"/>
      <w:r w:rsidR="00382769" w:rsidRPr="00332E9A">
        <w:t xml:space="preserve">-based strand-specific Illumina libraries often show low-levels of incorrect stranded-ness for short read alignments, that is characterised by antisense splicing patterns that match the expected sense strand splicing. The </w:t>
      </w:r>
      <w:r w:rsidR="00875AF0" w:rsidRPr="00332E9A">
        <w:t>I</w:t>
      </w:r>
      <w:r w:rsidR="00382769" w:rsidRPr="00332E9A">
        <w:t>llumin</w:t>
      </w:r>
      <w:r w:rsidR="0065489F" w:rsidRPr="00332E9A">
        <w:t>a</w:t>
      </w:r>
      <w:r w:rsidR="00382769" w:rsidRPr="00332E9A">
        <w:t xml:space="preserve"> data used here forms part of th</w:t>
      </w:r>
      <w:r w:rsidR="0065489F" w:rsidRPr="00332E9A">
        <w:t xml:space="preserve">e data used in </w:t>
      </w:r>
      <w:r w:rsidR="0065489F" w:rsidRPr="00332E9A">
        <w:fldChar w:fldCharType="begin"/>
      </w:r>
      <w:r w:rsidR="0065489F" w:rsidRPr="00332E9A">
        <w:instrText xml:space="preserve"> ADDIN EN.CITE &lt;EndNote&gt;&lt;Cite AuthorYear="1"&gt;&lt;Author&gt;Mourao&lt;/Author&gt;&lt;Year&gt;2018&lt;/Year&gt;&lt;RecNum&gt;232&lt;/RecNum&gt;&lt;DisplayText&gt;Mourao&lt;style face="italic"&gt; et. al.&lt;/style&gt; (2018, [15])&lt;/DisplayText&gt;&lt;record&gt;&lt;rec-number&gt;232&lt;/rec-number&gt;&lt;foreign-keys&gt;&lt;key app="EN" db-id="xssft9txgdvp5dearv65fpw0azv5xwswd5fa" timestamp="1539279677"&gt;232&lt;/key&gt;&lt;/foreign-keys&gt;&lt;ref-type name="Journal Article"&gt;17&lt;/ref-type&gt;&lt;contributors&gt;&lt;authors&gt;&lt;author&gt;Mourao, Kira&lt;/author&gt;&lt;author&gt;Schurch, Nicholas&lt;/author&gt;&lt;author&gt;Lukoszek, Radoslaw&lt;/author&gt;&lt;author&gt;Froussios, Kimon&lt;/author&gt;&lt;author&gt;MacKinnon, Katarzyna&lt;/author&gt;&lt;author&gt;Duc, Celine&lt;/author&gt;&lt;author&gt;Simpson, Gordon&lt;/author&gt;&lt;author&gt;Barton, Geoffrey&lt;/author&gt;&lt;/authors&gt;&lt;/contributors&gt;&lt;titles&gt;&lt;title&gt;Detection and Mitigation of Spurious Antisense RNA-seq Reads with RoSA&lt;/title&gt;&lt;secondary-title&gt;bioRxiv&lt;/secondary-title&gt;&lt;/titles&gt;&lt;periodical&gt;&lt;full-title&gt;bioRxiv&lt;/full-title&gt;&lt;/periodical&gt;&lt;dates&gt;&lt;year&gt;2018&lt;/year&gt;&lt;/dates&gt;&lt;urls&gt;&lt;related-urls&gt;&lt;url&gt;https://www.biorxiv.org/content/biorxiv/early/2018/09/26/425900.full.pdf&lt;/url&gt;&lt;/related-urls&gt;&lt;/urls&gt;&lt;electronic-resource-num&gt;10.1101/425900&lt;/electronic-resource-num&gt;&lt;/record&gt;&lt;/Cite&gt;&lt;/EndNote&gt;</w:instrText>
      </w:r>
      <w:r w:rsidR="0065489F" w:rsidRPr="00332E9A">
        <w:fldChar w:fldCharType="separate"/>
      </w:r>
      <w:r w:rsidR="0065489F" w:rsidRPr="00332E9A">
        <w:rPr>
          <w:noProof/>
        </w:rPr>
        <w:t>Mourao</w:t>
      </w:r>
      <w:r w:rsidR="0065489F" w:rsidRPr="00332E9A">
        <w:rPr>
          <w:i/>
          <w:noProof/>
        </w:rPr>
        <w:t xml:space="preserve"> et. al.</w:t>
      </w:r>
      <w:r w:rsidR="0065489F" w:rsidRPr="00332E9A">
        <w:rPr>
          <w:noProof/>
        </w:rPr>
        <w:t xml:space="preserve"> (2018, [15])</w:t>
      </w:r>
      <w:r w:rsidR="0065489F" w:rsidRPr="00332E9A">
        <w:fldChar w:fldCharType="end"/>
      </w:r>
      <w:r w:rsidR="0065489F" w:rsidRPr="00332E9A">
        <w:t xml:space="preserve"> </w:t>
      </w:r>
      <w:r w:rsidR="00382769" w:rsidRPr="00332E9A">
        <w:t xml:space="preserve">and </w:t>
      </w:r>
      <w:r w:rsidR="0065489F" w:rsidRPr="00332E9A">
        <w:t xml:space="preserve">show </w:t>
      </w:r>
      <w:r w:rsidR="00382769" w:rsidRPr="00332E9A">
        <w:t xml:space="preserve">levels of spurious antisense expression </w:t>
      </w:r>
      <w:r w:rsidR="0065489F" w:rsidRPr="00332E9A">
        <w:t>around 1%. Importantly,</w:t>
      </w:r>
      <w:r w:rsidR="00875AF0" w:rsidRPr="00332E9A">
        <w:t xml:space="preserve"> </w:t>
      </w:r>
      <w:r w:rsidR="00EA7EC9" w:rsidRPr="00332E9A">
        <w:t xml:space="preserve">any </w:t>
      </w:r>
      <w:r w:rsidR="00875AF0" w:rsidRPr="00332E9A">
        <w:t>spliced spurious antisense short read alignments will, by definition, result in spurious novel non-canonical splicing events</w:t>
      </w:r>
      <w:r w:rsidR="00EA7EC9" w:rsidRPr="00332E9A">
        <w:t>, explaining the large number of unique novel non-canonical splicing events identified</w:t>
      </w:r>
      <w:r w:rsidR="0092736D" w:rsidRPr="00332E9A">
        <w:t xml:space="preserve"> here</w:t>
      </w:r>
      <w:r w:rsidR="00EA7EC9" w:rsidRPr="00332E9A">
        <w:t xml:space="preserve"> in this </w:t>
      </w:r>
      <w:r w:rsidR="0092736D" w:rsidRPr="00332E9A">
        <w:t>I</w:t>
      </w:r>
      <w:r w:rsidR="00EA7EC9" w:rsidRPr="00332E9A">
        <w:t>llumin</w:t>
      </w:r>
      <w:r w:rsidR="0092736D" w:rsidRPr="00332E9A">
        <w:t>a</w:t>
      </w:r>
      <w:r w:rsidR="00EA7EC9" w:rsidRPr="00332E9A">
        <w:t xml:space="preserve"> dataset.</w:t>
      </w:r>
      <w:r w:rsidR="00382769" w:rsidRPr="00332E9A">
        <w:t xml:space="preserve"> </w:t>
      </w:r>
    </w:p>
    <w:p w14:paraId="069FBB21" w14:textId="77777777" w:rsidR="00E975A2" w:rsidRPr="00332E9A" w:rsidRDefault="00E975A2" w:rsidP="00E975A2">
      <w:pPr>
        <w:jc w:val="both"/>
      </w:pPr>
    </w:p>
    <w:p w14:paraId="27CF9274" w14:textId="78C0AAFE" w:rsidR="00887F9E" w:rsidRPr="00332E9A" w:rsidRDefault="00887F9E" w:rsidP="00377434">
      <w:pPr>
        <w:jc w:val="both"/>
      </w:pPr>
      <w:r w:rsidRPr="00332E9A">
        <w:t>In order to identify candidate novel splicing events (CSNEs) from our ONT DRS data we further refine these splicing event classifications in two ways. Firstly</w:t>
      </w:r>
      <w:r w:rsidR="00E975A2" w:rsidRPr="00332E9A">
        <w:t xml:space="preserve">, for splice sites classified as unannotated, we examine the immediate sequence neighbourhood (+/-10bp) </w:t>
      </w:r>
      <w:r w:rsidRPr="00332E9A">
        <w:t>around the splice acceptor/donor sites for</w:t>
      </w:r>
      <w:r w:rsidR="00E975A2" w:rsidRPr="00332E9A">
        <w:t xml:space="preserve"> nearby </w:t>
      </w:r>
      <w:r w:rsidRPr="00332E9A">
        <w:t>canonical</w:t>
      </w:r>
      <w:r w:rsidR="00E975A2" w:rsidRPr="00332E9A">
        <w:t xml:space="preserve"> </w:t>
      </w:r>
      <w:r w:rsidRPr="00332E9A">
        <w:t xml:space="preserve">di-nucleotide </w:t>
      </w:r>
      <w:r w:rsidR="00E975A2" w:rsidRPr="00332E9A">
        <w:t>splicing motifs</w:t>
      </w:r>
      <w:r w:rsidRPr="00332E9A">
        <w:t>, classifying these alternatives as annotated or novel according to the reference annotations</w:t>
      </w:r>
      <w:r w:rsidR="00E975A2" w:rsidRPr="00332E9A">
        <w:t>.</w:t>
      </w:r>
      <w:r w:rsidRPr="00332E9A">
        <w:t xml:space="preserve"> </w:t>
      </w:r>
      <w:r w:rsidR="00E975A2" w:rsidRPr="00332E9A">
        <w:t xml:space="preserve">The presence of annotated </w:t>
      </w:r>
      <w:r w:rsidRPr="00332E9A">
        <w:t xml:space="preserve">canonical </w:t>
      </w:r>
      <w:r w:rsidR="00E975A2" w:rsidRPr="00332E9A">
        <w:t>splicing events or</w:t>
      </w:r>
      <w:r w:rsidRPr="00332E9A">
        <w:t xml:space="preserve">, for novel non-canonical splices, </w:t>
      </w:r>
      <w:r w:rsidR="00E975A2" w:rsidRPr="00332E9A">
        <w:t xml:space="preserve">a </w:t>
      </w:r>
      <w:r w:rsidRPr="00332E9A">
        <w:t xml:space="preserve">nearby </w:t>
      </w:r>
      <w:r w:rsidR="00E975A2" w:rsidRPr="00332E9A">
        <w:t>novel canonical splicing motif, suggests that a sequencing and/or alignment error may be driving an incorrect read alignment. Conversely, the absence of any nearby annotated alternativ</w:t>
      </w:r>
      <w:r w:rsidRPr="00332E9A">
        <w:t>e</w:t>
      </w:r>
      <w:r w:rsidR="00E975A2" w:rsidRPr="00332E9A">
        <w:t xml:space="preserve"> or</w:t>
      </w:r>
      <w:r w:rsidRPr="00332E9A">
        <w:t>, for novel non-canonical splices,</w:t>
      </w:r>
      <w:r w:rsidR="00E975A2" w:rsidRPr="00332E9A">
        <w:t xml:space="preserve"> a nearby novel canonical splice motif, lends weight to the identification of these as</w:t>
      </w:r>
      <w:r w:rsidRPr="00332E9A">
        <w:t xml:space="preserve"> CSNEs</w:t>
      </w:r>
      <w:r w:rsidR="00E975A2" w:rsidRPr="00332E9A">
        <w:t>.</w:t>
      </w:r>
      <w:r w:rsidRPr="00332E9A">
        <w:t xml:space="preserve"> </w:t>
      </w:r>
      <w:r w:rsidR="009137E1" w:rsidRPr="00332E9A">
        <w:t xml:space="preserve">We then </w:t>
      </w:r>
      <w:r w:rsidR="00377434" w:rsidRPr="00332E9A">
        <w:t xml:space="preserve">classify each identified, and nearby alternative, splicing event as either U2 or U12 </w:t>
      </w:r>
      <w:proofErr w:type="spellStart"/>
      <w:r w:rsidR="00377434" w:rsidRPr="00332E9A">
        <w:t>snRNP</w:t>
      </w:r>
      <w:proofErr w:type="spellEnd"/>
      <w:r w:rsidR="00377434" w:rsidRPr="00332E9A">
        <w:t>-dependent (hereafter U2 &amp; U12, respectively), using</w:t>
      </w:r>
      <w:r w:rsidRPr="00332E9A">
        <w:t xml:space="preserve"> the </w:t>
      </w:r>
      <w:r w:rsidRPr="00332E9A">
        <w:rPr>
          <w:i/>
        </w:rPr>
        <w:t>Arabidopsis thaliana</w:t>
      </w:r>
      <w:r w:rsidRPr="00332E9A">
        <w:t xml:space="preserve"> -specific position weight matrices </w:t>
      </w:r>
      <w:r w:rsidR="009137E1" w:rsidRPr="00332E9A">
        <w:t>(PWMs)</w:t>
      </w:r>
      <w:r w:rsidR="00F61D20" w:rsidRPr="00332E9A">
        <w:t xml:space="preserve"> </w:t>
      </w:r>
      <w:r w:rsidRPr="00332E9A">
        <w:t xml:space="preserve">from </w:t>
      </w:r>
      <w:r w:rsidRPr="00332E9A">
        <w:fldChar w:fldCharType="begin"/>
      </w:r>
      <w:r w:rsidRPr="00332E9A">
        <w:instrText xml:space="preserve"> ADDIN EN.CITE &lt;EndNote&gt;&lt;Cite AuthorYear="1"&gt;&lt;Author&gt;Sheth&lt;/Author&gt;&lt;Year&gt;2006&lt;/Year&gt;&lt;RecNum&gt;296&lt;/RecNum&gt;&lt;DisplayText&gt;Sheth&lt;style face="italic"&gt; et. al.&lt;/style&gt; (2006, [16])&lt;/DisplayText&gt;&lt;record&gt;&lt;rec-number&gt;296&lt;/rec-number&gt;&lt;foreign-keys&gt;&lt;key app="EN" db-id="xssft9txgdvp5dearv65fpw0azv5xwswd5fa" timestamp="1550491881"&gt;296&lt;/key&gt;&lt;/foreign-keys&gt;&lt;ref-type name="Journal Article"&gt;17&lt;/ref-type&gt;&lt;contributors&gt;&lt;authors&gt;&lt;author&gt;Sheth, Nihar&lt;/author&gt;&lt;author&gt;Roca, Xavier&lt;/author&gt;&lt;author&gt;Hastings, Michelle L.&lt;/author&gt;&lt;author&gt;Roeder, Ted&lt;/author&gt;&lt;author&gt;Krainer, Adrian R.&lt;/author&gt;&lt;author&gt;Sachidanandam, Ravi&lt;/author&gt;&lt;/authors&gt;&lt;/contributors&gt;&lt;titles&gt;&lt;title&gt;Comprehensive splice-site analysis using comparative genomics&lt;/title&gt;&lt;secondary-title&gt;Nucleic Acids Research&lt;/secondary-title&gt;&lt;/titles&gt;&lt;periodical&gt;&lt;full-title&gt;Nucleic acids research&lt;/full-title&gt;&lt;abbr-1&gt;Nucleic Acids Res&lt;/abbr-1&gt;&lt;/periodical&gt;&lt;pages&gt;3955-3967&lt;/pages&gt;&lt;volume&gt;34&lt;/volume&gt;&lt;number&gt;14&lt;/number&gt;&lt;dates&gt;&lt;year&gt;2006&lt;/year&gt;&lt;/dates&gt;&lt;isbn&gt;0305-1048&lt;/isbn&gt;&lt;urls&gt;&lt;related-urls&gt;&lt;url&gt;https://dx.doi.org/10.1093/nar/gkl556&lt;/url&gt;&lt;/related-urls&gt;&lt;/urls&gt;&lt;electronic-resource-num&gt;10.1093/nar/gkl556&lt;/electronic-resource-num&gt;&lt;access-date&gt;2/18/2019&lt;/access-date&gt;&lt;/record&gt;&lt;/Cite&gt;&lt;/EndNote&gt;</w:instrText>
      </w:r>
      <w:r w:rsidRPr="00332E9A">
        <w:fldChar w:fldCharType="separate"/>
      </w:r>
      <w:r w:rsidRPr="00332E9A">
        <w:rPr>
          <w:noProof/>
        </w:rPr>
        <w:t>Sheth</w:t>
      </w:r>
      <w:r w:rsidRPr="00332E9A">
        <w:rPr>
          <w:i/>
          <w:noProof/>
        </w:rPr>
        <w:t xml:space="preserve"> et. al.</w:t>
      </w:r>
      <w:r w:rsidRPr="00332E9A">
        <w:rPr>
          <w:noProof/>
        </w:rPr>
        <w:t xml:space="preserve"> (2006, [16])</w:t>
      </w:r>
      <w:r w:rsidRPr="00332E9A">
        <w:fldChar w:fldCharType="end"/>
      </w:r>
      <w:r w:rsidR="00377434" w:rsidRPr="00332E9A">
        <w:t xml:space="preserve">. </w:t>
      </w:r>
      <w:r w:rsidR="009137E1" w:rsidRPr="00332E9A">
        <w:t xml:space="preserve">In </w:t>
      </w:r>
      <w:r w:rsidR="009137E1" w:rsidRPr="00332E9A">
        <w:rPr>
          <w:i/>
        </w:rPr>
        <w:t>Arabidopsis thaliana</w:t>
      </w:r>
      <w:r w:rsidR="009137E1" w:rsidRPr="00332E9A">
        <w:t xml:space="preserve">, U2 </w:t>
      </w:r>
      <w:proofErr w:type="spellStart"/>
      <w:r w:rsidR="009137E1" w:rsidRPr="00332E9A">
        <w:t>snRNP</w:t>
      </w:r>
      <w:proofErr w:type="spellEnd"/>
      <w:r w:rsidR="009137E1" w:rsidRPr="00332E9A">
        <w:t xml:space="preserve">-dependent splicing is the predominant classification, representing splicing events where the intron is excised by </w:t>
      </w:r>
      <w:proofErr w:type="spellStart"/>
      <w:r w:rsidR="009137E1" w:rsidRPr="00332E9A">
        <w:t>splicosomes</w:t>
      </w:r>
      <w:proofErr w:type="spellEnd"/>
      <w:r w:rsidR="009137E1" w:rsidRPr="00332E9A">
        <w:t xml:space="preserve"> containing the U1</w:t>
      </w:r>
      <w:proofErr w:type="gramStart"/>
      <w:r w:rsidR="009137E1" w:rsidRPr="00332E9A">
        <w:t>,2,4,5</w:t>
      </w:r>
      <w:proofErr w:type="gramEnd"/>
      <w:r w:rsidR="009137E1" w:rsidRPr="00332E9A">
        <w:t xml:space="preserve">,&amp; 6 </w:t>
      </w:r>
      <w:proofErr w:type="spellStart"/>
      <w:r w:rsidR="009137E1" w:rsidRPr="00332E9A">
        <w:t>snRNPs</w:t>
      </w:r>
      <w:proofErr w:type="spellEnd"/>
      <w:r w:rsidR="009137E1" w:rsidRPr="00332E9A">
        <w:t xml:space="preserve">. These typically have the terminal splice dinucleotide motifs GT-AG, GC-AG &amp; AT-AC. U12 </w:t>
      </w:r>
      <w:proofErr w:type="spellStart"/>
      <w:r w:rsidR="009137E1" w:rsidRPr="00332E9A">
        <w:t>snRNP</w:t>
      </w:r>
      <w:proofErr w:type="spellEnd"/>
      <w:r w:rsidR="009137E1" w:rsidRPr="00332E9A">
        <w:t xml:space="preserve">-dependent splicing is a minor class of splicing events where the intron is excised by </w:t>
      </w:r>
      <w:proofErr w:type="spellStart"/>
      <w:r w:rsidR="009137E1" w:rsidRPr="00332E9A">
        <w:t>splicosomes</w:t>
      </w:r>
      <w:proofErr w:type="spellEnd"/>
      <w:r w:rsidR="009137E1" w:rsidRPr="00332E9A">
        <w:t xml:space="preserve"> containing the U11</w:t>
      </w:r>
      <w:proofErr w:type="gramStart"/>
      <w:r w:rsidR="009137E1" w:rsidRPr="00332E9A">
        <w:t>,12,4,5</w:t>
      </w:r>
      <w:proofErr w:type="gramEnd"/>
      <w:r w:rsidR="009137E1" w:rsidRPr="00332E9A">
        <w:t xml:space="preserve">,&amp; 6 </w:t>
      </w:r>
      <w:proofErr w:type="spellStart"/>
      <w:r w:rsidR="009137E1" w:rsidRPr="00332E9A">
        <w:t>snRNPs</w:t>
      </w:r>
      <w:proofErr w:type="spellEnd"/>
      <w:r w:rsidR="009137E1" w:rsidRPr="00332E9A">
        <w:t xml:space="preserve">, and typically have the terminal splice dinucleotide motifs AT-AC &amp; GT-AG. We classify a splice as </w:t>
      </w:r>
      <w:proofErr w:type="gramStart"/>
      <w:r w:rsidR="009137E1" w:rsidRPr="00332E9A">
        <w:t>U2(</w:t>
      </w:r>
      <w:proofErr w:type="gramEnd"/>
      <w:r w:rsidR="009137E1" w:rsidRPr="00332E9A">
        <w:t xml:space="preserve">GT_AC)/U2(GC-AG)/U12(GT-AG)/U12(ATAC) only if the individual donor and acceptor sites are both classified in the same category by the PWMs. </w:t>
      </w:r>
      <w:r w:rsidRPr="00332E9A">
        <w:t xml:space="preserve">Again, strong U2/U12 classifications lend weight to the identification of </w:t>
      </w:r>
      <w:r w:rsidR="009137E1" w:rsidRPr="00332E9A">
        <w:t xml:space="preserve">potential </w:t>
      </w:r>
      <w:r w:rsidRPr="00332E9A">
        <w:t xml:space="preserve">CSNEs. </w:t>
      </w:r>
    </w:p>
    <w:p w14:paraId="29BF4F14" w14:textId="7195F7D8" w:rsidR="00E975A2" w:rsidRPr="00332E9A" w:rsidRDefault="00E975A2" w:rsidP="0096518B">
      <w:pPr>
        <w:jc w:val="both"/>
      </w:pPr>
    </w:p>
    <w:p w14:paraId="7FC86CE5" w14:textId="77777777" w:rsidR="00E975A2" w:rsidRPr="00332E9A" w:rsidRDefault="00E975A2" w:rsidP="0096518B">
      <w:pPr>
        <w:jc w:val="both"/>
      </w:pPr>
    </w:p>
    <w:p w14:paraId="3EFB9214" w14:textId="59FB18D5" w:rsidR="00C56784" w:rsidRPr="00332E9A" w:rsidRDefault="00C56784" w:rsidP="00520281">
      <w:pPr>
        <w:jc w:val="both"/>
      </w:pPr>
    </w:p>
    <w:p w14:paraId="10F49725" w14:textId="12573246" w:rsidR="00CE6C47" w:rsidRPr="00332E9A" w:rsidRDefault="00CE6C47" w:rsidP="00520281">
      <w:pPr>
        <w:jc w:val="both"/>
      </w:pPr>
    </w:p>
    <w:p w14:paraId="36092F46" w14:textId="77777777" w:rsidR="00107258" w:rsidRPr="00332E9A" w:rsidRDefault="00107258" w:rsidP="00107258">
      <w:pPr>
        <w:jc w:val="both"/>
      </w:pPr>
    </w:p>
    <w:p w14:paraId="09EF426A" w14:textId="77777777" w:rsidR="006C790E" w:rsidRPr="00332E9A" w:rsidRDefault="006C790E" w:rsidP="006C790E">
      <w:pPr>
        <w:keepNext/>
        <w:jc w:val="both"/>
      </w:pPr>
      <w:commentRangeStart w:id="443"/>
      <w:r w:rsidRPr="00332E9A">
        <w:rPr>
          <w:noProof/>
          <w:lang w:eastAsia="en-GB"/>
        </w:rPr>
        <w:lastRenderedPageBreak/>
        <w:drawing>
          <wp:inline distT="0" distB="0" distL="0" distR="0" wp14:anchorId="21033382" wp14:editId="5F4593F3">
            <wp:extent cx="5727700" cy="3818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aport11splicepl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818255"/>
                    </a:xfrm>
                    <a:prstGeom prst="rect">
                      <a:avLst/>
                    </a:prstGeom>
                  </pic:spPr>
                </pic:pic>
              </a:graphicData>
            </a:graphic>
          </wp:inline>
        </w:drawing>
      </w:r>
      <w:commentRangeEnd w:id="443"/>
      <w:r w:rsidR="00255921" w:rsidRPr="00332E9A">
        <w:rPr>
          <w:rStyle w:val="CommentReference"/>
          <w:sz w:val="24"/>
          <w:szCs w:val="24"/>
        </w:rPr>
        <w:commentReference w:id="443"/>
      </w:r>
    </w:p>
    <w:p w14:paraId="36305403" w14:textId="14C41092" w:rsidR="00CE6C47" w:rsidRPr="00332E9A" w:rsidRDefault="006C790E" w:rsidP="006C790E">
      <w:pPr>
        <w:pStyle w:val="Caption"/>
        <w:jc w:val="both"/>
        <w:rPr>
          <w:sz w:val="24"/>
          <w:szCs w:val="24"/>
        </w:rPr>
      </w:pPr>
      <w:r w:rsidRPr="00332E9A">
        <w:rPr>
          <w:sz w:val="24"/>
          <w:szCs w:val="24"/>
        </w:rPr>
        <w:t xml:space="preserve">Figure </w:t>
      </w:r>
      <w:r w:rsidR="00825017" w:rsidRPr="00332E9A">
        <w:rPr>
          <w:noProof/>
          <w:sz w:val="24"/>
          <w:szCs w:val="24"/>
        </w:rPr>
        <w:fldChar w:fldCharType="begin"/>
      </w:r>
      <w:r w:rsidR="00825017" w:rsidRPr="00332E9A">
        <w:rPr>
          <w:noProof/>
          <w:sz w:val="24"/>
          <w:szCs w:val="24"/>
        </w:rPr>
        <w:instrText xml:space="preserve"> SEQ Figure \* ARABIC </w:instrText>
      </w:r>
      <w:r w:rsidR="00825017" w:rsidRPr="00332E9A">
        <w:rPr>
          <w:noProof/>
          <w:sz w:val="24"/>
          <w:szCs w:val="24"/>
        </w:rPr>
        <w:fldChar w:fldCharType="separate"/>
      </w:r>
      <w:r w:rsidR="00332E9A">
        <w:rPr>
          <w:noProof/>
          <w:sz w:val="24"/>
          <w:szCs w:val="24"/>
        </w:rPr>
        <w:t>6</w:t>
      </w:r>
      <w:r w:rsidR="00825017" w:rsidRPr="00332E9A">
        <w:rPr>
          <w:noProof/>
          <w:sz w:val="24"/>
          <w:szCs w:val="24"/>
        </w:rPr>
        <w:fldChar w:fldCharType="end"/>
      </w:r>
    </w:p>
    <w:p w14:paraId="4EB32717" w14:textId="04BA0948" w:rsidR="00CE6C47" w:rsidRPr="00332E9A" w:rsidRDefault="00CE6C47" w:rsidP="00520281">
      <w:pPr>
        <w:jc w:val="both"/>
      </w:pPr>
    </w:p>
    <w:p w14:paraId="7002BCA3" w14:textId="0B981E65" w:rsidR="006C790E" w:rsidRPr="00332E9A" w:rsidRDefault="006C790E" w:rsidP="00520281">
      <w:pPr>
        <w:jc w:val="both"/>
      </w:pPr>
      <w:r w:rsidRPr="00332E9A">
        <w:t>9</w:t>
      </w:r>
      <w:r w:rsidR="00C652F8" w:rsidRPr="00332E9A">
        <w:t>2.6</w:t>
      </w:r>
      <w:r w:rsidRPr="00332E9A">
        <w:t xml:space="preserve">% of </w:t>
      </w:r>
      <w:r w:rsidR="00C652F8" w:rsidRPr="00332E9A">
        <w:t xml:space="preserve">the detected </w:t>
      </w:r>
      <w:proofErr w:type="spellStart"/>
      <w:r w:rsidRPr="00332E9A">
        <w:t>Araport</w:t>
      </w:r>
      <w:proofErr w:type="spellEnd"/>
      <w:r w:rsidRPr="00332E9A">
        <w:t xml:space="preserve"> </w:t>
      </w:r>
      <w:r w:rsidR="00C652F8" w:rsidRPr="00332E9A">
        <w:t>s</w:t>
      </w:r>
      <w:r w:rsidRPr="00332E9A">
        <w:t xml:space="preserve">plice sites </w:t>
      </w:r>
      <w:r w:rsidR="00C652F8" w:rsidRPr="00332E9A">
        <w:t xml:space="preserve">(and 91.3%of the AtRTD2 splice sites) </w:t>
      </w:r>
      <w:r w:rsidRPr="00332E9A">
        <w:t>are categorized</w:t>
      </w:r>
      <w:r w:rsidR="00C652F8" w:rsidRPr="00332E9A">
        <w:t xml:space="preserve"> by the PWMs.</w:t>
      </w:r>
    </w:p>
    <w:p w14:paraId="65D2B319" w14:textId="77777777" w:rsidR="001A6527" w:rsidRPr="00332E9A" w:rsidRDefault="001A6527" w:rsidP="00520281">
      <w:pPr>
        <w:jc w:val="both"/>
      </w:pPr>
    </w:p>
    <w:p w14:paraId="393ACAD3" w14:textId="54364118" w:rsidR="00C652F8" w:rsidRPr="00332E9A" w:rsidRDefault="00C652F8" w:rsidP="00520281">
      <w:pPr>
        <w:jc w:val="both"/>
      </w:pPr>
      <w:r w:rsidRPr="00332E9A">
        <w:t>Large majority of unannotated splice sites in each category and low expression (95% confidence intervals for all the data distributions are 5 counts or fewer), wherea</w:t>
      </w:r>
      <w:r w:rsidR="001A6527" w:rsidRPr="00332E9A">
        <w:t>s the annotated splices have a median expression of &gt;10 counts in all categories.</w:t>
      </w:r>
    </w:p>
    <w:p w14:paraId="406C08BD" w14:textId="77777777" w:rsidR="001A6527" w:rsidRPr="00332E9A" w:rsidRDefault="001A6527" w:rsidP="00520281">
      <w:pPr>
        <w:jc w:val="both"/>
      </w:pPr>
    </w:p>
    <w:p w14:paraId="1680F4B1" w14:textId="77777777" w:rsidR="00C652F8" w:rsidRPr="00332E9A" w:rsidRDefault="00C652F8" w:rsidP="00520281">
      <w:pPr>
        <w:jc w:val="both"/>
      </w:pPr>
    </w:p>
    <w:p w14:paraId="3C8DE0F7" w14:textId="77777777" w:rsidR="006C790E" w:rsidRPr="00332E9A" w:rsidRDefault="006C790E" w:rsidP="00520281">
      <w:pPr>
        <w:jc w:val="both"/>
      </w:pPr>
    </w:p>
    <w:p w14:paraId="03BDE432" w14:textId="77777777" w:rsidR="005634B0" w:rsidRPr="00332E9A" w:rsidRDefault="005634B0" w:rsidP="005634B0">
      <w:pPr>
        <w:pStyle w:val="Heading3"/>
        <w:numPr>
          <w:ilvl w:val="1"/>
          <w:numId w:val="3"/>
        </w:numPr>
        <w:spacing w:line="360" w:lineRule="auto"/>
        <w:ind w:left="993" w:hanging="567"/>
        <w:jc w:val="both"/>
        <w:rPr>
          <w:rFonts w:ascii="Arial" w:hAnsi="Arial" w:cs="Arial"/>
        </w:rPr>
      </w:pPr>
      <w:r w:rsidRPr="00332E9A">
        <w:rPr>
          <w:rFonts w:ascii="Arial" w:hAnsi="Arial" w:cs="Arial"/>
        </w:rPr>
        <w:t xml:space="preserve">DRS </w:t>
      </w:r>
      <w:proofErr w:type="gramStart"/>
      <w:r w:rsidRPr="00332E9A">
        <w:rPr>
          <w:rFonts w:ascii="Arial" w:hAnsi="Arial" w:cs="Arial"/>
        </w:rPr>
        <w:t>datasets</w:t>
      </w:r>
      <w:proofErr w:type="gramEnd"/>
      <w:r w:rsidRPr="00332E9A">
        <w:rPr>
          <w:rFonts w:ascii="Arial" w:hAnsi="Arial" w:cs="Arial"/>
        </w:rPr>
        <w:t xml:space="preserve"> show no evidence for internal priming at expressed poly-A sequences</w:t>
      </w:r>
    </w:p>
    <w:p w14:paraId="26E80172" w14:textId="77777777" w:rsidR="005634B0" w:rsidRPr="00332E9A" w:rsidRDefault="005634B0" w:rsidP="005634B0">
      <w:pPr>
        <w:spacing w:line="360" w:lineRule="auto"/>
        <w:jc w:val="both"/>
      </w:pPr>
    </w:p>
    <w:p w14:paraId="1F960EAD" w14:textId="1B2D4A60" w:rsidR="005634B0" w:rsidRPr="00332E9A" w:rsidRDefault="005634B0" w:rsidP="006132BB">
      <w:pPr>
        <w:spacing w:line="360" w:lineRule="auto"/>
        <w:jc w:val="both"/>
        <w:rPr>
          <w:color w:val="000000"/>
          <w:shd w:val="clear" w:color="auto" w:fill="FFFFFF"/>
        </w:rPr>
      </w:pPr>
      <w:r w:rsidRPr="00332E9A">
        <w:t xml:space="preserve">As </w:t>
      </w:r>
      <w:r w:rsidR="006132BB" w:rsidRPr="00332E9A">
        <w:t xml:space="preserve">we </w:t>
      </w:r>
      <w:r w:rsidRPr="00332E9A">
        <w:t xml:space="preserve">expect from the chemistry of the ONT DRS library preparation, </w:t>
      </w:r>
      <w:r w:rsidR="006132BB" w:rsidRPr="00332E9A">
        <w:t xml:space="preserve">our DRS </w:t>
      </w:r>
      <w:proofErr w:type="gramStart"/>
      <w:r w:rsidR="006132BB" w:rsidRPr="00332E9A">
        <w:t>datasets</w:t>
      </w:r>
      <w:proofErr w:type="gramEnd"/>
      <w:r w:rsidR="006132BB" w:rsidRPr="00332E9A">
        <w:t xml:space="preserve"> show</w:t>
      </w:r>
      <w:r w:rsidRPr="00332E9A">
        <w:t xml:space="preserve"> no </w:t>
      </w:r>
      <w:r w:rsidR="006132BB" w:rsidRPr="00332E9A">
        <w:t xml:space="preserve">strong </w:t>
      </w:r>
      <w:r w:rsidRPr="00332E9A">
        <w:t xml:space="preserve">evidence for </w:t>
      </w:r>
      <w:r w:rsidR="006132BB" w:rsidRPr="00332E9A">
        <w:t xml:space="preserve">read alignments resulting from </w:t>
      </w:r>
      <w:r w:rsidRPr="00332E9A">
        <w:t>the ONT</w:t>
      </w:r>
      <w:r w:rsidR="006132BB" w:rsidRPr="00332E9A">
        <w:t xml:space="preserve"> </w:t>
      </w:r>
      <w:r w:rsidRPr="00332E9A">
        <w:t xml:space="preserve">DRS adapters binding to </w:t>
      </w:r>
      <w:proofErr w:type="spellStart"/>
      <w:r w:rsidR="006132BB" w:rsidRPr="00332E9A">
        <w:t>homopolymer</w:t>
      </w:r>
      <w:proofErr w:type="spellEnd"/>
      <w:r w:rsidR="006132BB" w:rsidRPr="00332E9A">
        <w:t xml:space="preserve"> </w:t>
      </w:r>
      <w:r w:rsidRPr="00332E9A">
        <w:t xml:space="preserve">A runs </w:t>
      </w:r>
      <w:r w:rsidR="006132BB" w:rsidRPr="00332E9A">
        <w:t>occurring with</w:t>
      </w:r>
      <w:r w:rsidRPr="00332E9A">
        <w:t xml:space="preserve">in the </w:t>
      </w:r>
      <w:r w:rsidR="006132BB" w:rsidRPr="00332E9A">
        <w:t>main body of the sequenced isoforms</w:t>
      </w:r>
      <w:r w:rsidRPr="00332E9A">
        <w:t>.</w:t>
      </w:r>
      <w:r w:rsidR="006132BB" w:rsidRPr="00332E9A">
        <w:t xml:space="preserve"> To validate this, we first identified 10,818 </w:t>
      </w:r>
      <w:proofErr w:type="spellStart"/>
      <w:r w:rsidR="006132BB" w:rsidRPr="00332E9A">
        <w:t>homopolymer</w:t>
      </w:r>
      <w:proofErr w:type="spellEnd"/>
      <w:r w:rsidR="006132BB" w:rsidRPr="00332E9A">
        <w:t xml:space="preserve"> A runs with a length &gt;6 that occur within the coding sequences of isoforms in </w:t>
      </w:r>
      <w:proofErr w:type="spellStart"/>
      <w:r w:rsidR="006132BB" w:rsidRPr="00332E9A">
        <w:t>Araport</w:t>
      </w:r>
      <w:proofErr w:type="spellEnd"/>
      <w:r w:rsidR="006132BB" w:rsidRPr="00332E9A">
        <w:t xml:space="preserve"> 11 (hereafter pA</w:t>
      </w:r>
      <w:r w:rsidR="006132BB" w:rsidRPr="00332E9A">
        <w:rPr>
          <w:vertAlign w:val="subscript"/>
        </w:rPr>
        <w:t>6</w:t>
      </w:r>
      <w:r w:rsidR="006132BB" w:rsidRPr="00332E9A">
        <w:t xml:space="preserve">; the length threshold was chosen to match the threshold used in </w:t>
      </w:r>
      <w:r w:rsidR="006132BB" w:rsidRPr="00332E9A">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00520281" w:rsidRPr="00332E9A">
        <w:instrText xml:space="preserve"> ADDIN EN.CITE </w:instrText>
      </w:r>
      <w:r w:rsidR="00520281" w:rsidRPr="00332E9A">
        <w:fldChar w:fldCharType="begin">
          <w:fldData xml:space="preserve">PEVuZE5vdGU+PENpdGU+PEF1dGhvcj5TaGVyc3RuZXY8L0F1dGhvcj48WWVhcj4yMDEyPC9ZZWFy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</w:fldData>
        </w:fldChar>
      </w:r>
      <w:r w:rsidR="00520281" w:rsidRPr="00332E9A">
        <w:instrText xml:space="preserve"> ADDIN EN.CITE.DATA </w:instrText>
      </w:r>
      <w:r w:rsidR="00520281" w:rsidRPr="00332E9A">
        <w:fldChar w:fldCharType="end"/>
      </w:r>
      <w:r w:rsidR="006132BB" w:rsidRPr="00332E9A">
        <w:fldChar w:fldCharType="separate"/>
      </w:r>
      <w:r w:rsidR="00520281" w:rsidRPr="00332E9A">
        <w:rPr>
          <w:noProof/>
        </w:rPr>
        <w:t>[10]</w:t>
      </w:r>
      <w:r w:rsidR="006132BB" w:rsidRPr="00332E9A">
        <w:fldChar w:fldCharType="end"/>
      </w:r>
      <w:r w:rsidR="006132BB" w:rsidRPr="00332E9A">
        <w:t xml:space="preserve"> to assess the incidence of internal priming in </w:t>
      </w:r>
      <w:proofErr w:type="spellStart"/>
      <w:r w:rsidR="006132BB" w:rsidRPr="00332E9A">
        <w:t>Helicos</w:t>
      </w:r>
      <w:proofErr w:type="spellEnd"/>
      <w:r w:rsidR="006132BB" w:rsidRPr="00332E9A">
        <w:t xml:space="preserve"> Bio datasets). We compare the 3’ end position of the read alignments for each ONT DRS read in our datasets with these </w:t>
      </w:r>
      <w:r w:rsidR="006132BB" w:rsidRPr="00332E9A">
        <w:rPr>
          <w:color w:val="000000"/>
          <w:shd w:val="clear" w:color="auto" w:fill="FFFFFF"/>
        </w:rPr>
        <w:t>genomic positions allowing a +/- 20bp window to account for the positional accuracy of 3’ end identification in ONT DRS data (see Section 2.2.2). Of the pA</w:t>
      </w:r>
      <w:r w:rsidR="006132BB" w:rsidRPr="00332E9A">
        <w:rPr>
          <w:color w:val="000000"/>
          <w:shd w:val="clear" w:color="auto" w:fill="FFFFFF"/>
          <w:vertAlign w:val="subscript"/>
        </w:rPr>
        <w:t>6</w:t>
      </w:r>
      <w:r w:rsidR="006132BB" w:rsidRPr="00332E9A">
        <w:rPr>
          <w:color w:val="000000"/>
          <w:shd w:val="clear" w:color="auto" w:fill="FFFFFF"/>
        </w:rPr>
        <w:t xml:space="preserve"> regions, only 2.1% (229) were coincident with more than three reads across our datasets, 70% (n=160) of which were detected in just a single replicate and only 7% of which (n=16) were identified in all four biological replicates. Of the pA</w:t>
      </w:r>
      <w:r w:rsidR="006132BB" w:rsidRPr="00332E9A">
        <w:rPr>
          <w:color w:val="000000"/>
          <w:shd w:val="clear" w:color="auto" w:fill="FFFFFF"/>
          <w:vertAlign w:val="subscript"/>
        </w:rPr>
        <w:t>6</w:t>
      </w:r>
      <w:r w:rsidR="006132BB" w:rsidRPr="00332E9A">
        <w:rPr>
          <w:color w:val="000000"/>
          <w:shd w:val="clear" w:color="auto" w:fill="FFFFFF"/>
        </w:rPr>
        <w:t xml:space="preserve"> regions detected in all four replicates, 6 are supported by </w:t>
      </w:r>
      <w:proofErr w:type="spellStart"/>
      <w:r w:rsidR="006132BB" w:rsidRPr="00332E9A">
        <w:rPr>
          <w:color w:val="000000"/>
          <w:shd w:val="clear" w:color="auto" w:fill="FFFFFF"/>
        </w:rPr>
        <w:t>Helico</w:t>
      </w:r>
      <w:proofErr w:type="spellEnd"/>
      <w:r w:rsidR="006132BB" w:rsidRPr="00332E9A">
        <w:rPr>
          <w:color w:val="000000"/>
          <w:shd w:val="clear" w:color="auto" w:fill="FFFFFF"/>
        </w:rPr>
        <w:t xml:space="preserve"> Bio data (&gt;3 reads) and 5 of these are found in the terminal exon of the CDS annotation, suggesting that these are likely to be new sites of transcription termination. </w:t>
      </w:r>
    </w:p>
    <w:p w14:paraId="3F0A91A8" w14:textId="1382A603" w:rsidR="005634B0" w:rsidRPr="00332E9A" w:rsidRDefault="005634B0" w:rsidP="005634B0"/>
    <w:p w14:paraId="16277B9D" w14:textId="77777777" w:rsidR="005634B0" w:rsidRPr="00332E9A" w:rsidRDefault="005634B0" w:rsidP="005634B0"/>
    <w:p w14:paraId="63DD77EA" w14:textId="7C278459" w:rsidR="006660B6" w:rsidRPr="00332E9A" w:rsidRDefault="00F60950" w:rsidP="005634B0">
      <w:pPr>
        <w:pStyle w:val="Heading3"/>
        <w:spacing w:before="0"/>
        <w:ind w:left="360"/>
        <w:jc w:val="both"/>
        <w:rPr>
          <w:rFonts w:ascii="Arial" w:hAnsi="Arial" w:cs="Arial"/>
        </w:rPr>
      </w:pPr>
      <w:r w:rsidRPr="00332E9A">
        <w:rPr>
          <w:rFonts w:ascii="Arial" w:hAnsi="Arial" w:cs="Arial"/>
        </w:rPr>
        <w:t xml:space="preserve">DRS </w:t>
      </w:r>
      <w:proofErr w:type="gramStart"/>
      <w:r w:rsidRPr="00332E9A">
        <w:rPr>
          <w:rFonts w:ascii="Arial" w:hAnsi="Arial" w:cs="Arial"/>
        </w:rPr>
        <w:t>datasets</w:t>
      </w:r>
      <w:proofErr w:type="gramEnd"/>
      <w:r w:rsidRPr="00332E9A">
        <w:rPr>
          <w:rFonts w:ascii="Arial" w:hAnsi="Arial" w:cs="Arial"/>
        </w:rPr>
        <w:t xml:space="preserve"> show no evidence for spurious antisense signal</w:t>
      </w:r>
    </w:p>
    <w:p w14:paraId="4F83F429" w14:textId="77777777" w:rsidR="006660B6" w:rsidRPr="00332E9A" w:rsidRDefault="006660B6" w:rsidP="005428DD">
      <w:pPr>
        <w:jc w:val="both"/>
      </w:pPr>
    </w:p>
    <w:p w14:paraId="7DD3157C" w14:textId="4FF1A3FB" w:rsidR="006315E8" w:rsidRPr="00332E9A" w:rsidRDefault="006315E8" w:rsidP="005428DD">
      <w:pPr>
        <w:jc w:val="both"/>
      </w:pPr>
      <w:r w:rsidRPr="00332E9A">
        <w:t>The strand-specificity of the ONT DRS reads is essentially perfect, as we might expect from the lack of PCR or RT steps in the ONT DRS library preparation.</w:t>
      </w:r>
    </w:p>
    <w:p w14:paraId="25EC2D2F" w14:textId="77777777" w:rsidR="006315E8" w:rsidRPr="00332E9A" w:rsidRDefault="006315E8" w:rsidP="005428DD">
      <w:pPr>
        <w:jc w:val="both"/>
      </w:pPr>
    </w:p>
    <w:p w14:paraId="1F436661" w14:textId="3A5E087F" w:rsidR="006660B6" w:rsidRPr="00332E9A" w:rsidRDefault="006660B6" w:rsidP="005428DD">
      <w:pPr>
        <w:jc w:val="both"/>
      </w:pPr>
      <w:r w:rsidRPr="00332E9A">
        <w:t xml:space="preserve">26,469 reads from across the 16 datasets align to </w:t>
      </w:r>
      <w:r w:rsidR="00321D80" w:rsidRPr="00332E9A">
        <w:t>the spike-ins. Only one of which aligns to the incorrect strand.</w:t>
      </w:r>
      <w:r w:rsidR="003A1ACD" w:rsidRPr="00332E9A">
        <w:rPr>
          <w:noProof/>
        </w:rPr>
        <w:t xml:space="preserve"> </w:t>
      </w:r>
    </w:p>
    <w:p w14:paraId="26301089" w14:textId="3A8E7E9F" w:rsidR="00795137" w:rsidRPr="00332E9A" w:rsidRDefault="00795137" w:rsidP="005428DD">
      <w:pPr>
        <w:jc w:val="both"/>
      </w:pPr>
    </w:p>
    <w:p w14:paraId="1CF71344" w14:textId="3ED4EBA3" w:rsidR="00795137" w:rsidRPr="00332E9A" w:rsidRDefault="00795137" w:rsidP="005428DD">
      <w:pPr>
        <w:pStyle w:val="Heading3"/>
        <w:numPr>
          <w:ilvl w:val="1"/>
          <w:numId w:val="3"/>
        </w:numPr>
        <w:spacing w:before="0"/>
        <w:ind w:left="993" w:hanging="567"/>
        <w:jc w:val="both"/>
        <w:rPr>
          <w:rFonts w:ascii="Arial" w:hAnsi="Arial" w:cs="Arial"/>
        </w:rPr>
      </w:pPr>
      <w:commentRangeStart w:id="444"/>
      <w:r w:rsidRPr="00332E9A">
        <w:rPr>
          <w:rFonts w:ascii="Arial" w:hAnsi="Arial" w:cs="Arial"/>
        </w:rPr>
        <w:t>Only a small fraction of true full-length reads are sequenced by the ONT DRS library preparation</w:t>
      </w:r>
      <w:commentRangeEnd w:id="444"/>
      <w:r w:rsidRPr="00332E9A">
        <w:rPr>
          <w:rStyle w:val="CommentReference"/>
          <w:rFonts w:ascii="Arial" w:eastAsia="Times New Roman" w:hAnsi="Arial" w:cs="Arial"/>
          <w:color w:val="auto"/>
          <w:sz w:val="24"/>
          <w:szCs w:val="24"/>
        </w:rPr>
        <w:commentReference w:id="444"/>
      </w:r>
    </w:p>
    <w:p w14:paraId="3ECBF6E1" w14:textId="0CB52698" w:rsidR="00215FE4" w:rsidRPr="00332E9A" w:rsidRDefault="00215FE4" w:rsidP="005428DD">
      <w:pPr>
        <w:jc w:val="both"/>
      </w:pPr>
    </w:p>
    <w:p w14:paraId="31CAEC35" w14:textId="2CE1705E" w:rsidR="00215FE4" w:rsidRPr="00332E9A" w:rsidRDefault="00215FE4" w:rsidP="005428DD">
      <w:pPr>
        <w:pStyle w:val="Heading3"/>
        <w:numPr>
          <w:ilvl w:val="1"/>
          <w:numId w:val="3"/>
        </w:numPr>
        <w:spacing w:before="0"/>
        <w:ind w:left="993" w:hanging="567"/>
        <w:jc w:val="both"/>
        <w:rPr>
          <w:rFonts w:ascii="Arial" w:hAnsi="Arial" w:cs="Arial"/>
        </w:rPr>
      </w:pPr>
      <w:commentRangeStart w:id="445"/>
      <w:r w:rsidRPr="00332E9A">
        <w:rPr>
          <w:rFonts w:ascii="Arial" w:hAnsi="Arial" w:cs="Arial"/>
        </w:rPr>
        <w:t>ONT DRS data are quantitative</w:t>
      </w:r>
      <w:commentRangeEnd w:id="445"/>
      <w:r w:rsidRPr="00332E9A">
        <w:rPr>
          <w:rStyle w:val="CommentReference"/>
          <w:rFonts w:ascii="Arial" w:eastAsia="Times New Roman" w:hAnsi="Arial" w:cs="Arial"/>
          <w:color w:val="auto"/>
          <w:sz w:val="24"/>
          <w:szCs w:val="24"/>
        </w:rPr>
        <w:commentReference w:id="445"/>
      </w:r>
    </w:p>
    <w:p w14:paraId="2DF0984C" w14:textId="70D29120" w:rsidR="00127734" w:rsidRPr="00332E9A" w:rsidRDefault="00127734" w:rsidP="005428DD">
      <w:pPr>
        <w:jc w:val="both"/>
      </w:pPr>
    </w:p>
    <w:p w14:paraId="6C145BFF" w14:textId="77777777" w:rsidR="00270EF4" w:rsidRPr="00332E9A" w:rsidRDefault="00270EF4" w:rsidP="005428DD">
      <w:pPr>
        <w:jc w:val="both"/>
      </w:pPr>
    </w:p>
    <w:p w14:paraId="641A47AC" w14:textId="7D9998E5" w:rsidR="00270EF4" w:rsidRPr="00332E9A" w:rsidRDefault="00270EF4" w:rsidP="005428DD">
      <w:pPr>
        <w:pStyle w:val="Heading3"/>
        <w:numPr>
          <w:ilvl w:val="2"/>
          <w:numId w:val="3"/>
        </w:numPr>
        <w:spacing w:before="0"/>
        <w:ind w:left="993" w:hanging="567"/>
        <w:jc w:val="both"/>
        <w:rPr>
          <w:rFonts w:ascii="Arial" w:hAnsi="Arial" w:cs="Arial"/>
        </w:rPr>
      </w:pPr>
      <w:r w:rsidRPr="00332E9A">
        <w:rPr>
          <w:rFonts w:ascii="Arial" w:hAnsi="Arial" w:cs="Arial"/>
        </w:rPr>
        <w:t>Detection of novel isoforms in FLM by ONT DRS Data</w:t>
      </w:r>
    </w:p>
    <w:p w14:paraId="10FCF04D" w14:textId="77777777" w:rsidR="00B63035" w:rsidRPr="00332E9A" w:rsidRDefault="00B63035" w:rsidP="005428DD">
      <w:pPr>
        <w:pStyle w:val="Heading3"/>
        <w:spacing w:before="0"/>
        <w:ind w:left="993" w:hanging="567"/>
        <w:jc w:val="both"/>
        <w:rPr>
          <w:rFonts w:ascii="Arial" w:hAnsi="Arial" w:cs="Arial"/>
        </w:rPr>
      </w:pPr>
    </w:p>
    <w:p w14:paraId="3007A359" w14:textId="06C92D89" w:rsidR="00B63035" w:rsidRPr="00332E9A" w:rsidRDefault="00B63035" w:rsidP="005428DD">
      <w:pPr>
        <w:pStyle w:val="Heading3"/>
        <w:numPr>
          <w:ilvl w:val="1"/>
          <w:numId w:val="3"/>
        </w:numPr>
        <w:spacing w:before="0"/>
        <w:ind w:left="993" w:hanging="567"/>
        <w:jc w:val="both"/>
        <w:rPr>
          <w:rFonts w:ascii="Arial" w:hAnsi="Arial" w:cs="Arial"/>
        </w:rPr>
      </w:pPr>
      <w:commentRangeStart w:id="446"/>
      <w:r w:rsidRPr="00332E9A">
        <w:rPr>
          <w:rFonts w:ascii="Arial" w:hAnsi="Arial" w:cs="Arial"/>
        </w:rPr>
        <w:t xml:space="preserve">DRS data can detect rare antisense </w:t>
      </w:r>
      <w:proofErr w:type="spellStart"/>
      <w:r w:rsidRPr="00332E9A">
        <w:rPr>
          <w:rFonts w:ascii="Arial" w:hAnsi="Arial" w:cs="Arial"/>
        </w:rPr>
        <w:t>lincRNAs</w:t>
      </w:r>
      <w:commentRangeEnd w:id="446"/>
      <w:proofErr w:type="spellEnd"/>
      <w:r w:rsidR="009E0CB2" w:rsidRPr="00332E9A">
        <w:rPr>
          <w:rStyle w:val="CommentReference"/>
          <w:rFonts w:ascii="Arial" w:eastAsia="Times New Roman" w:hAnsi="Arial" w:cs="Arial"/>
          <w:color w:val="auto"/>
          <w:sz w:val="24"/>
          <w:szCs w:val="24"/>
        </w:rPr>
        <w:commentReference w:id="446"/>
      </w:r>
    </w:p>
    <w:p w14:paraId="0ECB393E" w14:textId="77777777" w:rsidR="00B63035" w:rsidRPr="00332E9A" w:rsidRDefault="00B63035" w:rsidP="005428DD">
      <w:pPr>
        <w:jc w:val="both"/>
      </w:pPr>
    </w:p>
    <w:p w14:paraId="497DABB6" w14:textId="66425955" w:rsidR="009E0CB2" w:rsidRPr="00332E9A" w:rsidRDefault="009E0CB2" w:rsidP="005428DD">
      <w:pPr>
        <w:jc w:val="both"/>
      </w:pPr>
    </w:p>
    <w:p w14:paraId="1A69FE14" w14:textId="329F2BBA" w:rsidR="00CF30FF" w:rsidRPr="00332E9A" w:rsidRDefault="00CF30FF" w:rsidP="005428DD">
      <w:pPr>
        <w:jc w:val="both"/>
      </w:pPr>
      <w:r w:rsidRPr="00332E9A">
        <w:t xml:space="preserve">1.5 modification detection by </w:t>
      </w:r>
      <w:proofErr w:type="spellStart"/>
      <w:r w:rsidRPr="00332E9A">
        <w:t>virilizer</w:t>
      </w:r>
      <w:proofErr w:type="spellEnd"/>
      <w:r w:rsidRPr="00332E9A">
        <w:t xml:space="preserve"> comparison.</w:t>
      </w:r>
    </w:p>
    <w:p w14:paraId="45B0CF8E" w14:textId="77777777" w:rsidR="00CF30FF" w:rsidRPr="00332E9A" w:rsidRDefault="00CF30FF" w:rsidP="005428DD">
      <w:pPr>
        <w:jc w:val="both"/>
      </w:pPr>
    </w:p>
    <w:p w14:paraId="1B9063A5" w14:textId="03E01049" w:rsidR="009E0CB2" w:rsidRPr="00332E9A" w:rsidRDefault="009E0CB2" w:rsidP="005428DD">
      <w:pPr>
        <w:pStyle w:val="Heading2"/>
        <w:numPr>
          <w:ilvl w:val="0"/>
          <w:numId w:val="3"/>
        </w:numPr>
        <w:spacing w:before="0"/>
        <w:ind w:left="426" w:hanging="426"/>
        <w:jc w:val="both"/>
        <w:rPr>
          <w:rFonts w:ascii="Arial" w:hAnsi="Arial" w:cs="Arial"/>
          <w:sz w:val="24"/>
          <w:szCs w:val="24"/>
        </w:rPr>
      </w:pPr>
      <w:r w:rsidRPr="00332E9A">
        <w:rPr>
          <w:rFonts w:ascii="Arial" w:hAnsi="Arial" w:cs="Arial"/>
          <w:sz w:val="24"/>
          <w:szCs w:val="24"/>
        </w:rPr>
        <w:t>Discussion</w:t>
      </w:r>
    </w:p>
    <w:p w14:paraId="633CE257" w14:textId="77777777" w:rsidR="00907B20" w:rsidRPr="00332E9A" w:rsidRDefault="00907B20" w:rsidP="005428DD">
      <w:pPr>
        <w:jc w:val="both"/>
      </w:pPr>
    </w:p>
    <w:p w14:paraId="31C4095C" w14:textId="19F1AA55" w:rsidR="00907B20" w:rsidRPr="00332E9A" w:rsidRDefault="000003F6" w:rsidP="005428DD">
      <w:pPr>
        <w:pStyle w:val="Heading3"/>
        <w:numPr>
          <w:ilvl w:val="1"/>
          <w:numId w:val="3"/>
        </w:numPr>
        <w:spacing w:before="0"/>
        <w:ind w:hanging="654"/>
        <w:jc w:val="both"/>
        <w:rPr>
          <w:rFonts w:ascii="Arial" w:hAnsi="Arial" w:cs="Arial"/>
        </w:rPr>
      </w:pPr>
      <w:r w:rsidRPr="00332E9A">
        <w:rPr>
          <w:rFonts w:ascii="Arial" w:hAnsi="Arial" w:cs="Arial"/>
        </w:rPr>
        <w:t>Sample specific transcriptome annotation with ONT DRS data</w:t>
      </w:r>
    </w:p>
    <w:p w14:paraId="71A9DD01" w14:textId="77777777" w:rsidR="00215FE4" w:rsidRPr="00332E9A" w:rsidRDefault="00215FE4" w:rsidP="005428DD">
      <w:pPr>
        <w:jc w:val="both"/>
      </w:pPr>
    </w:p>
    <w:p w14:paraId="02DB7EAE" w14:textId="6EDE4D81" w:rsidR="009E0CB2" w:rsidRPr="00332E9A" w:rsidRDefault="009E0CB2" w:rsidP="005428DD">
      <w:pPr>
        <w:pStyle w:val="Heading2"/>
        <w:numPr>
          <w:ilvl w:val="0"/>
          <w:numId w:val="3"/>
        </w:numPr>
        <w:spacing w:before="0"/>
        <w:ind w:left="426" w:hanging="426"/>
        <w:jc w:val="both"/>
        <w:rPr>
          <w:rFonts w:ascii="Arial" w:hAnsi="Arial" w:cs="Arial"/>
          <w:sz w:val="24"/>
          <w:szCs w:val="24"/>
        </w:rPr>
      </w:pPr>
      <w:r w:rsidRPr="00332E9A">
        <w:rPr>
          <w:rFonts w:ascii="Arial" w:hAnsi="Arial" w:cs="Arial"/>
          <w:sz w:val="24"/>
          <w:szCs w:val="24"/>
        </w:rPr>
        <w:t>Conclusions</w:t>
      </w:r>
    </w:p>
    <w:p w14:paraId="1C9059B0" w14:textId="77777777" w:rsidR="00215FE4" w:rsidRPr="00332E9A" w:rsidRDefault="00215FE4" w:rsidP="005428DD">
      <w:pPr>
        <w:jc w:val="both"/>
      </w:pPr>
    </w:p>
    <w:p w14:paraId="27307D9B" w14:textId="61A18A68" w:rsidR="009E0CB2" w:rsidRPr="00332E9A" w:rsidRDefault="009E0CB2" w:rsidP="005428DD">
      <w:pPr>
        <w:pStyle w:val="Heading2"/>
        <w:numPr>
          <w:ilvl w:val="0"/>
          <w:numId w:val="3"/>
        </w:numPr>
        <w:spacing w:before="0"/>
        <w:ind w:left="426" w:hanging="426"/>
        <w:jc w:val="both"/>
        <w:rPr>
          <w:rFonts w:ascii="Arial" w:hAnsi="Arial" w:cs="Arial"/>
          <w:sz w:val="24"/>
          <w:szCs w:val="24"/>
        </w:rPr>
      </w:pPr>
      <w:r w:rsidRPr="00332E9A">
        <w:rPr>
          <w:rFonts w:ascii="Arial" w:hAnsi="Arial" w:cs="Arial"/>
          <w:sz w:val="24"/>
          <w:szCs w:val="24"/>
        </w:rPr>
        <w:t>Bibliography</w:t>
      </w:r>
    </w:p>
    <w:p w14:paraId="68CD852F" w14:textId="77777777" w:rsidR="00215FE4" w:rsidRPr="00332E9A" w:rsidRDefault="00215FE4" w:rsidP="005428DD">
      <w:pPr>
        <w:jc w:val="both"/>
      </w:pPr>
    </w:p>
    <w:p w14:paraId="62F59D96" w14:textId="0E81E8BD" w:rsidR="00B63035" w:rsidRPr="00332E9A" w:rsidRDefault="009E0CB2" w:rsidP="005428DD">
      <w:pPr>
        <w:pStyle w:val="Heading2"/>
        <w:numPr>
          <w:ilvl w:val="0"/>
          <w:numId w:val="3"/>
        </w:numPr>
        <w:spacing w:before="0"/>
        <w:ind w:left="426" w:hanging="426"/>
        <w:jc w:val="both"/>
        <w:rPr>
          <w:rFonts w:ascii="Arial" w:hAnsi="Arial" w:cs="Arial"/>
          <w:sz w:val="24"/>
          <w:szCs w:val="24"/>
        </w:rPr>
      </w:pPr>
      <w:r w:rsidRPr="00332E9A">
        <w:rPr>
          <w:rFonts w:ascii="Arial" w:hAnsi="Arial" w:cs="Arial"/>
          <w:sz w:val="24"/>
          <w:szCs w:val="24"/>
        </w:rPr>
        <w:t>Methods</w:t>
      </w:r>
    </w:p>
    <w:p w14:paraId="55B6DCAE" w14:textId="77777777" w:rsidR="00907B20" w:rsidRPr="00332E9A" w:rsidRDefault="00907B20" w:rsidP="005428DD">
      <w:pPr>
        <w:jc w:val="both"/>
      </w:pPr>
    </w:p>
    <w:p w14:paraId="46962356" w14:textId="2763AD77" w:rsidR="009E0CB2" w:rsidRPr="00332E9A" w:rsidRDefault="009E0CB2" w:rsidP="005428DD">
      <w:pPr>
        <w:pStyle w:val="Heading3"/>
        <w:numPr>
          <w:ilvl w:val="1"/>
          <w:numId w:val="3"/>
        </w:numPr>
        <w:spacing w:before="0"/>
        <w:ind w:left="993" w:hanging="567"/>
        <w:jc w:val="both"/>
        <w:rPr>
          <w:rFonts w:ascii="Arial" w:hAnsi="Arial" w:cs="Arial"/>
        </w:rPr>
      </w:pPr>
      <w:r w:rsidRPr="00332E9A">
        <w:rPr>
          <w:rFonts w:ascii="Arial" w:hAnsi="Arial" w:cs="Arial"/>
        </w:rPr>
        <w:t>ONT DRS poly-A Arabidopsis thaliana sample and library preparation</w:t>
      </w:r>
    </w:p>
    <w:p w14:paraId="2F7B4A85" w14:textId="77777777" w:rsidR="00215FE4" w:rsidRPr="00332E9A" w:rsidRDefault="00215FE4" w:rsidP="005428DD">
      <w:pPr>
        <w:ind w:left="993" w:hanging="567"/>
        <w:jc w:val="both"/>
      </w:pPr>
    </w:p>
    <w:p w14:paraId="03FC8A01" w14:textId="77777777" w:rsidR="009E0CB2" w:rsidRPr="00332E9A" w:rsidRDefault="009E0CB2" w:rsidP="005428DD">
      <w:pPr>
        <w:pStyle w:val="Heading3"/>
        <w:numPr>
          <w:ilvl w:val="1"/>
          <w:numId w:val="3"/>
        </w:numPr>
        <w:spacing w:before="0"/>
        <w:ind w:left="993" w:hanging="567"/>
        <w:jc w:val="both"/>
        <w:rPr>
          <w:rFonts w:ascii="Arial" w:hAnsi="Arial" w:cs="Arial"/>
        </w:rPr>
      </w:pPr>
      <w:r w:rsidRPr="00332E9A">
        <w:rPr>
          <w:rFonts w:ascii="Arial" w:hAnsi="Arial" w:cs="Arial"/>
        </w:rPr>
        <w:t>ONT DRS 5’ adapter ligation</w:t>
      </w:r>
    </w:p>
    <w:p w14:paraId="27E6A01E" w14:textId="77777777" w:rsidR="00215FE4" w:rsidRPr="00332E9A" w:rsidRDefault="00215FE4" w:rsidP="005428DD">
      <w:pPr>
        <w:ind w:left="993" w:hanging="567"/>
        <w:jc w:val="both"/>
      </w:pPr>
    </w:p>
    <w:p w14:paraId="55996388" w14:textId="06C29767" w:rsidR="00215FE4" w:rsidRPr="00332E9A" w:rsidRDefault="009E0CB2" w:rsidP="005428DD">
      <w:pPr>
        <w:pStyle w:val="Heading3"/>
        <w:numPr>
          <w:ilvl w:val="1"/>
          <w:numId w:val="3"/>
        </w:numPr>
        <w:spacing w:before="0"/>
        <w:ind w:left="993" w:hanging="567"/>
        <w:jc w:val="both"/>
        <w:rPr>
          <w:rFonts w:ascii="Arial" w:hAnsi="Arial" w:cs="Arial"/>
        </w:rPr>
      </w:pPr>
      <w:r w:rsidRPr="00332E9A">
        <w:rPr>
          <w:rFonts w:ascii="Arial" w:hAnsi="Arial" w:cs="Arial"/>
        </w:rPr>
        <w:t>ONT DRS data processing pipeline</w:t>
      </w:r>
    </w:p>
    <w:p w14:paraId="0D4313F0" w14:textId="0000CA89" w:rsidR="00215FE4" w:rsidRPr="00332E9A" w:rsidRDefault="00215FE4" w:rsidP="005428DD">
      <w:pPr>
        <w:pStyle w:val="Heading3"/>
        <w:numPr>
          <w:ilvl w:val="2"/>
          <w:numId w:val="3"/>
        </w:numPr>
        <w:spacing w:before="0"/>
        <w:ind w:left="993" w:hanging="567"/>
        <w:jc w:val="both"/>
        <w:rPr>
          <w:rFonts w:ascii="Arial" w:hAnsi="Arial" w:cs="Arial"/>
        </w:rPr>
      </w:pPr>
      <w:r w:rsidRPr="00332E9A">
        <w:rPr>
          <w:rFonts w:ascii="Arial" w:hAnsi="Arial" w:cs="Arial"/>
        </w:rPr>
        <w:t>Base-calling</w:t>
      </w:r>
    </w:p>
    <w:p w14:paraId="30049310" w14:textId="77777777" w:rsidR="00215FE4" w:rsidRPr="00332E9A" w:rsidRDefault="00215FE4" w:rsidP="005428DD">
      <w:pPr>
        <w:pStyle w:val="Heading3"/>
        <w:numPr>
          <w:ilvl w:val="2"/>
          <w:numId w:val="3"/>
        </w:numPr>
        <w:spacing w:before="0"/>
        <w:ind w:left="993" w:hanging="567"/>
        <w:jc w:val="both"/>
        <w:rPr>
          <w:rFonts w:ascii="Arial" w:hAnsi="Arial" w:cs="Arial"/>
        </w:rPr>
      </w:pPr>
      <w:r w:rsidRPr="00332E9A">
        <w:rPr>
          <w:rFonts w:ascii="Arial" w:hAnsi="Arial" w:cs="Arial"/>
        </w:rPr>
        <w:t>Alignment</w:t>
      </w:r>
    </w:p>
    <w:p w14:paraId="51DF83CB" w14:textId="06CFEC53" w:rsidR="00215FE4" w:rsidRPr="00332E9A" w:rsidRDefault="00215FE4" w:rsidP="005428DD">
      <w:pPr>
        <w:pStyle w:val="Heading3"/>
        <w:numPr>
          <w:ilvl w:val="2"/>
          <w:numId w:val="3"/>
        </w:numPr>
        <w:spacing w:before="0"/>
        <w:ind w:left="993" w:hanging="567"/>
        <w:jc w:val="both"/>
        <w:rPr>
          <w:rFonts w:ascii="Arial" w:hAnsi="Arial" w:cs="Arial"/>
        </w:rPr>
      </w:pPr>
      <w:r w:rsidRPr="00332E9A">
        <w:rPr>
          <w:rFonts w:ascii="Arial" w:hAnsi="Arial" w:cs="Arial"/>
        </w:rPr>
        <w:t xml:space="preserve">Quantifying ONT DRS </w:t>
      </w:r>
      <w:proofErr w:type="spellStart"/>
      <w:r w:rsidRPr="00332E9A">
        <w:rPr>
          <w:rFonts w:ascii="Arial" w:hAnsi="Arial" w:cs="Arial"/>
        </w:rPr>
        <w:t>bp</w:t>
      </w:r>
      <w:proofErr w:type="spellEnd"/>
      <w:r w:rsidRPr="00332E9A">
        <w:rPr>
          <w:rFonts w:ascii="Arial" w:hAnsi="Arial" w:cs="Arial"/>
        </w:rPr>
        <w:t xml:space="preserve"> sequencing/alignment errors</w:t>
      </w:r>
    </w:p>
    <w:p w14:paraId="71BB4246" w14:textId="669AD7B5" w:rsidR="00215FE4" w:rsidRPr="00332E9A" w:rsidRDefault="00215FE4" w:rsidP="005428DD">
      <w:pPr>
        <w:pStyle w:val="Heading3"/>
        <w:numPr>
          <w:ilvl w:val="2"/>
          <w:numId w:val="3"/>
        </w:numPr>
        <w:spacing w:before="0"/>
        <w:ind w:left="993" w:hanging="567"/>
        <w:jc w:val="both"/>
        <w:rPr>
          <w:rFonts w:ascii="Arial" w:hAnsi="Arial" w:cs="Arial"/>
        </w:rPr>
      </w:pPr>
      <w:r w:rsidRPr="00332E9A">
        <w:rPr>
          <w:rFonts w:ascii="Arial" w:hAnsi="Arial" w:cs="Arial"/>
        </w:rPr>
        <w:t>Measuring gene and transcript expression</w:t>
      </w:r>
    </w:p>
    <w:p w14:paraId="47AE35CF" w14:textId="34A731F5" w:rsidR="00215FE4" w:rsidRPr="00332E9A" w:rsidRDefault="00215FE4" w:rsidP="005428DD">
      <w:pPr>
        <w:pStyle w:val="Heading3"/>
        <w:numPr>
          <w:ilvl w:val="2"/>
          <w:numId w:val="3"/>
        </w:numPr>
        <w:spacing w:before="0"/>
        <w:ind w:left="993" w:hanging="567"/>
        <w:jc w:val="both"/>
        <w:rPr>
          <w:rFonts w:ascii="Arial" w:hAnsi="Arial" w:cs="Arial"/>
        </w:rPr>
      </w:pPr>
      <w:r w:rsidRPr="00332E9A">
        <w:rPr>
          <w:rFonts w:ascii="Arial" w:hAnsi="Arial" w:cs="Arial"/>
        </w:rPr>
        <w:t>Classifying splicing events</w:t>
      </w:r>
    </w:p>
    <w:p w14:paraId="5D522D78" w14:textId="095BFCE7" w:rsidR="00215FE4" w:rsidRPr="00332E9A" w:rsidRDefault="00215FE4" w:rsidP="005428DD">
      <w:pPr>
        <w:pStyle w:val="Heading3"/>
        <w:numPr>
          <w:ilvl w:val="2"/>
          <w:numId w:val="3"/>
        </w:numPr>
        <w:spacing w:before="0"/>
        <w:ind w:left="993" w:hanging="567"/>
        <w:jc w:val="both"/>
        <w:rPr>
          <w:rFonts w:ascii="Arial" w:hAnsi="Arial" w:cs="Arial"/>
        </w:rPr>
      </w:pPr>
      <w:r w:rsidRPr="00332E9A">
        <w:rPr>
          <w:rFonts w:ascii="Arial" w:hAnsi="Arial" w:cs="Arial"/>
        </w:rPr>
        <w:t xml:space="preserve">Comparison of 3’ ends to </w:t>
      </w:r>
      <w:proofErr w:type="spellStart"/>
      <w:r w:rsidRPr="00332E9A">
        <w:rPr>
          <w:rFonts w:ascii="Arial" w:hAnsi="Arial" w:cs="Arial"/>
        </w:rPr>
        <w:t>Helicos</w:t>
      </w:r>
      <w:proofErr w:type="spellEnd"/>
      <w:r w:rsidRPr="00332E9A">
        <w:rPr>
          <w:rFonts w:ascii="Arial" w:hAnsi="Arial" w:cs="Arial"/>
        </w:rPr>
        <w:t xml:space="preserve"> Bio Data</w:t>
      </w:r>
    </w:p>
    <w:p w14:paraId="525B0858" w14:textId="210B844F" w:rsidR="00215FE4" w:rsidRPr="00332E9A" w:rsidRDefault="00215FE4" w:rsidP="005428DD">
      <w:pPr>
        <w:pStyle w:val="Heading3"/>
        <w:numPr>
          <w:ilvl w:val="2"/>
          <w:numId w:val="3"/>
        </w:numPr>
        <w:spacing w:before="0"/>
        <w:ind w:left="993" w:hanging="567"/>
        <w:jc w:val="both"/>
        <w:rPr>
          <w:rFonts w:ascii="Arial" w:hAnsi="Arial" w:cs="Arial"/>
        </w:rPr>
      </w:pPr>
      <w:r w:rsidRPr="00332E9A">
        <w:rPr>
          <w:rFonts w:ascii="Arial" w:hAnsi="Arial" w:cs="Arial"/>
        </w:rPr>
        <w:t>Identifying ONT DRS reads with 5’ adapters</w:t>
      </w:r>
    </w:p>
    <w:p w14:paraId="7236ED68" w14:textId="77777777" w:rsidR="00215FE4" w:rsidRPr="00332E9A" w:rsidRDefault="00215FE4" w:rsidP="005428DD">
      <w:pPr>
        <w:ind w:left="993" w:hanging="567"/>
        <w:jc w:val="both"/>
      </w:pPr>
    </w:p>
    <w:p w14:paraId="0713E4C7" w14:textId="41EA02E4" w:rsidR="009E0CB2" w:rsidRPr="00332E9A" w:rsidRDefault="009E0CB2" w:rsidP="005428DD">
      <w:pPr>
        <w:pStyle w:val="Heading3"/>
        <w:numPr>
          <w:ilvl w:val="1"/>
          <w:numId w:val="3"/>
        </w:numPr>
        <w:spacing w:before="0"/>
        <w:ind w:left="993" w:hanging="567"/>
        <w:jc w:val="both"/>
        <w:rPr>
          <w:rFonts w:ascii="Arial" w:hAnsi="Arial" w:cs="Arial"/>
        </w:rPr>
      </w:pPr>
      <w:r w:rsidRPr="00332E9A">
        <w:rPr>
          <w:rFonts w:ascii="Arial" w:hAnsi="Arial" w:cs="Arial"/>
        </w:rPr>
        <w:t xml:space="preserve">Illumina strand-specific </w:t>
      </w:r>
      <w:proofErr w:type="spellStart"/>
      <w:r w:rsidRPr="00332E9A">
        <w:rPr>
          <w:rFonts w:ascii="Arial" w:hAnsi="Arial" w:cs="Arial"/>
        </w:rPr>
        <w:t>ribo</w:t>
      </w:r>
      <w:proofErr w:type="spellEnd"/>
      <w:r w:rsidRPr="00332E9A">
        <w:rPr>
          <w:rFonts w:ascii="Arial" w:hAnsi="Arial" w:cs="Arial"/>
        </w:rPr>
        <w:t>-minus sample and library preparation</w:t>
      </w:r>
    </w:p>
    <w:p w14:paraId="403EA851" w14:textId="77777777" w:rsidR="00215FE4" w:rsidRPr="00332E9A" w:rsidRDefault="00215FE4" w:rsidP="005428DD">
      <w:pPr>
        <w:ind w:left="993" w:hanging="567"/>
        <w:jc w:val="both"/>
      </w:pPr>
    </w:p>
    <w:p w14:paraId="78543D42" w14:textId="213C50A1" w:rsidR="009E0CB2" w:rsidRPr="00332E9A" w:rsidRDefault="009E0CB2" w:rsidP="005428DD">
      <w:pPr>
        <w:pStyle w:val="Heading3"/>
        <w:numPr>
          <w:ilvl w:val="1"/>
          <w:numId w:val="3"/>
        </w:numPr>
        <w:spacing w:before="0"/>
        <w:ind w:left="993" w:hanging="567"/>
        <w:jc w:val="both"/>
        <w:rPr>
          <w:rFonts w:ascii="Arial" w:hAnsi="Arial" w:cs="Arial"/>
        </w:rPr>
      </w:pPr>
      <w:r w:rsidRPr="00332E9A">
        <w:rPr>
          <w:rFonts w:ascii="Arial" w:hAnsi="Arial" w:cs="Arial"/>
        </w:rPr>
        <w:t>Illumina data processing and analysis</w:t>
      </w:r>
    </w:p>
    <w:p w14:paraId="29F434C7" w14:textId="543E8124" w:rsidR="00ED07B5" w:rsidRPr="00332E9A" w:rsidRDefault="00ED07B5" w:rsidP="005428DD">
      <w:pPr>
        <w:jc w:val="both"/>
      </w:pPr>
    </w:p>
    <w:p w14:paraId="7CED183E" w14:textId="69B6E51F" w:rsidR="00CC1A93" w:rsidRPr="00332E9A" w:rsidRDefault="00CC1A93" w:rsidP="005428DD">
      <w:pPr>
        <w:jc w:val="both"/>
      </w:pPr>
    </w:p>
    <w:p w14:paraId="2880D75D" w14:textId="71D2E359" w:rsidR="00CC1A93" w:rsidRPr="00332E9A" w:rsidRDefault="00CC1A93" w:rsidP="005428DD">
      <w:pPr>
        <w:jc w:val="both"/>
      </w:pPr>
    </w:p>
    <w:p w14:paraId="4268C1FF" w14:textId="47E7266F" w:rsidR="00CC1A93" w:rsidRPr="00332E9A" w:rsidRDefault="00CC1A93" w:rsidP="005428DD">
      <w:pPr>
        <w:jc w:val="both"/>
      </w:pPr>
    </w:p>
    <w:p w14:paraId="09BA3F27" w14:textId="1A87C773" w:rsidR="00CC1A93" w:rsidRPr="00332E9A" w:rsidRDefault="00CC1A93" w:rsidP="005428DD">
      <w:pPr>
        <w:jc w:val="both"/>
      </w:pPr>
      <w:proofErr w:type="spellStart"/>
      <w:r w:rsidRPr="00332E9A">
        <w:t>Supplimentary</w:t>
      </w:r>
      <w:proofErr w:type="spellEnd"/>
      <w:r w:rsidRPr="00332E9A">
        <w:t>:</w:t>
      </w:r>
    </w:p>
    <w:p w14:paraId="65FB5274" w14:textId="75971783" w:rsidR="00CC1A93" w:rsidRPr="00332E9A" w:rsidRDefault="00CC1A93" w:rsidP="005428DD">
      <w:pPr>
        <w:jc w:val="both"/>
      </w:pPr>
    </w:p>
    <w:p w14:paraId="303ED005" w14:textId="09087A6C" w:rsidR="0065615A" w:rsidRPr="00332E9A" w:rsidRDefault="0065615A" w:rsidP="005428DD">
      <w:pPr>
        <w:jc w:val="both"/>
      </w:pPr>
    </w:p>
    <w:p w14:paraId="601078DB" w14:textId="77777777" w:rsidR="0065615A" w:rsidRPr="00332E9A" w:rsidRDefault="0065615A" w:rsidP="005428DD">
      <w:pPr>
        <w:jc w:val="both"/>
      </w:pPr>
    </w:p>
    <w:p w14:paraId="5D7E52F3" w14:textId="77777777" w:rsidR="000D0F0B" w:rsidRPr="00332E9A" w:rsidRDefault="0065615A" w:rsidP="000D0F0B">
      <w:pPr>
        <w:pStyle w:val="EndNoteBibliography"/>
        <w:ind w:left="720" w:hanging="720"/>
        <w:rPr>
          <w:noProof/>
        </w:rPr>
      </w:pPr>
      <w:r w:rsidRPr="00332E9A">
        <w:fldChar w:fldCharType="begin"/>
      </w:r>
      <w:r w:rsidRPr="00332E9A">
        <w:instrText xml:space="preserve"> ADDIN EN.REFLIST </w:instrText>
      </w:r>
      <w:r w:rsidRPr="00332E9A">
        <w:fldChar w:fldCharType="separate"/>
      </w:r>
      <w:r w:rsidR="000D0F0B" w:rsidRPr="00332E9A">
        <w:rPr>
          <w:noProof/>
        </w:rPr>
        <w:t>1.</w:t>
      </w:r>
      <w:r w:rsidR="000D0F0B" w:rsidRPr="00332E9A">
        <w:rPr>
          <w:noProof/>
        </w:rPr>
        <w:tab/>
        <w:t xml:space="preserve">Guigo, R., et al., </w:t>
      </w:r>
      <w:r w:rsidR="000D0F0B" w:rsidRPr="00332E9A">
        <w:rPr>
          <w:i/>
          <w:noProof/>
        </w:rPr>
        <w:t>EGASP: the human ENCODE Genome Annotation Assessment Project.</w:t>
      </w:r>
      <w:r w:rsidR="000D0F0B" w:rsidRPr="00332E9A">
        <w:rPr>
          <w:noProof/>
        </w:rPr>
        <w:t xml:space="preserve"> Genome Biol, 2006. </w:t>
      </w:r>
      <w:r w:rsidR="000D0F0B" w:rsidRPr="00332E9A">
        <w:rPr>
          <w:b/>
          <w:noProof/>
        </w:rPr>
        <w:t>7 Suppl 1</w:t>
      </w:r>
      <w:r w:rsidR="000D0F0B" w:rsidRPr="00332E9A">
        <w:rPr>
          <w:noProof/>
        </w:rPr>
        <w:t>: p. S2 1-31.</w:t>
      </w:r>
    </w:p>
    <w:p w14:paraId="26DE0E84" w14:textId="77777777" w:rsidR="000D0F0B" w:rsidRPr="00332E9A" w:rsidRDefault="000D0F0B" w:rsidP="000D0F0B">
      <w:pPr>
        <w:pStyle w:val="EndNoteBibliography"/>
        <w:ind w:left="720" w:hanging="720"/>
        <w:rPr>
          <w:noProof/>
        </w:rPr>
      </w:pPr>
      <w:r w:rsidRPr="00332E9A">
        <w:rPr>
          <w:noProof/>
        </w:rPr>
        <w:lastRenderedPageBreak/>
        <w:t>2.</w:t>
      </w:r>
      <w:r w:rsidRPr="00332E9A">
        <w:rPr>
          <w:noProof/>
        </w:rPr>
        <w:tab/>
        <w:t xml:space="preserve">Zerbino, D.R., et al., </w:t>
      </w:r>
      <w:r w:rsidRPr="00332E9A">
        <w:rPr>
          <w:i/>
          <w:noProof/>
        </w:rPr>
        <w:t>Ensembl 2018.</w:t>
      </w:r>
      <w:r w:rsidRPr="00332E9A">
        <w:rPr>
          <w:noProof/>
        </w:rPr>
        <w:t xml:space="preserve"> Nucleic Acids Res, 2018. </w:t>
      </w:r>
      <w:r w:rsidRPr="00332E9A">
        <w:rPr>
          <w:b/>
          <w:noProof/>
        </w:rPr>
        <w:t>46</w:t>
      </w:r>
      <w:r w:rsidRPr="00332E9A">
        <w:rPr>
          <w:noProof/>
        </w:rPr>
        <w:t>(D1): p. D754-D761.</w:t>
      </w:r>
    </w:p>
    <w:p w14:paraId="67BB61D2" w14:textId="77777777" w:rsidR="000D0F0B" w:rsidRPr="00332E9A" w:rsidRDefault="000D0F0B" w:rsidP="000D0F0B">
      <w:pPr>
        <w:pStyle w:val="EndNoteBibliography"/>
        <w:ind w:left="720" w:hanging="720"/>
        <w:rPr>
          <w:noProof/>
        </w:rPr>
      </w:pPr>
      <w:r w:rsidRPr="00332E9A">
        <w:rPr>
          <w:noProof/>
        </w:rPr>
        <w:t>3.</w:t>
      </w:r>
      <w:r w:rsidRPr="00332E9A">
        <w:rPr>
          <w:noProof/>
        </w:rPr>
        <w:tab/>
        <w:t xml:space="preserve">Harrow, J., et al., </w:t>
      </w:r>
      <w:r w:rsidRPr="00332E9A">
        <w:rPr>
          <w:i/>
          <w:noProof/>
        </w:rPr>
        <w:t>GENCODE: producing a reference annotation for ENCODE.</w:t>
      </w:r>
      <w:r w:rsidRPr="00332E9A">
        <w:rPr>
          <w:noProof/>
        </w:rPr>
        <w:t xml:space="preserve"> Genome biology, 2006. </w:t>
      </w:r>
      <w:r w:rsidRPr="00332E9A">
        <w:rPr>
          <w:b/>
          <w:noProof/>
        </w:rPr>
        <w:t>7 Suppl 1</w:t>
      </w:r>
      <w:r w:rsidRPr="00332E9A">
        <w:rPr>
          <w:noProof/>
        </w:rPr>
        <w:t>: p. S4 1-9.</w:t>
      </w:r>
    </w:p>
    <w:p w14:paraId="3A4F65E8" w14:textId="77777777" w:rsidR="000D0F0B" w:rsidRPr="00332E9A" w:rsidRDefault="000D0F0B" w:rsidP="000D0F0B">
      <w:pPr>
        <w:pStyle w:val="EndNoteBibliography"/>
        <w:ind w:left="720" w:hanging="720"/>
        <w:rPr>
          <w:noProof/>
        </w:rPr>
      </w:pPr>
      <w:r w:rsidRPr="00332E9A">
        <w:rPr>
          <w:noProof/>
        </w:rPr>
        <w:t>4.</w:t>
      </w:r>
      <w:r w:rsidRPr="00332E9A">
        <w:rPr>
          <w:noProof/>
        </w:rPr>
        <w:tab/>
        <w:t xml:space="preserve">Moreton, J., A. Izquierdo, and R.D. Emes, </w:t>
      </w:r>
      <w:r w:rsidRPr="00332E9A">
        <w:rPr>
          <w:i/>
          <w:noProof/>
        </w:rPr>
        <w:t>Assembly, Assessment, and Availability of De novo Generated Eukaryotic Transcriptomes.</w:t>
      </w:r>
      <w:r w:rsidRPr="00332E9A">
        <w:rPr>
          <w:noProof/>
        </w:rPr>
        <w:t xml:space="preserve"> Front Genet, 2015. </w:t>
      </w:r>
      <w:r w:rsidRPr="00332E9A">
        <w:rPr>
          <w:b/>
          <w:noProof/>
        </w:rPr>
        <w:t>6</w:t>
      </w:r>
      <w:r w:rsidRPr="00332E9A">
        <w:rPr>
          <w:noProof/>
        </w:rPr>
        <w:t>: p. 361.</w:t>
      </w:r>
    </w:p>
    <w:p w14:paraId="65C099C0" w14:textId="77777777" w:rsidR="000D0F0B" w:rsidRPr="00332E9A" w:rsidRDefault="000D0F0B" w:rsidP="000D0F0B">
      <w:pPr>
        <w:pStyle w:val="EndNoteBibliography"/>
        <w:ind w:left="720" w:hanging="720"/>
        <w:rPr>
          <w:noProof/>
        </w:rPr>
      </w:pPr>
      <w:r w:rsidRPr="00332E9A">
        <w:rPr>
          <w:noProof/>
        </w:rPr>
        <w:t>5.</w:t>
      </w:r>
      <w:r w:rsidRPr="00332E9A">
        <w:rPr>
          <w:noProof/>
        </w:rPr>
        <w:tab/>
        <w:t xml:space="preserve">Smith-Unna, R., et al., </w:t>
      </w:r>
      <w:r w:rsidRPr="00332E9A">
        <w:rPr>
          <w:i/>
          <w:noProof/>
        </w:rPr>
        <w:t>TransRate: reference-free quality assessment of de novo transcriptome assemblies.</w:t>
      </w:r>
      <w:r w:rsidRPr="00332E9A">
        <w:rPr>
          <w:noProof/>
        </w:rPr>
        <w:t xml:space="preserve"> Genome Res, 2016. </w:t>
      </w:r>
      <w:r w:rsidRPr="00332E9A">
        <w:rPr>
          <w:b/>
          <w:noProof/>
        </w:rPr>
        <w:t>26</w:t>
      </w:r>
      <w:r w:rsidRPr="00332E9A">
        <w:rPr>
          <w:noProof/>
        </w:rPr>
        <w:t>(8): p. 1134-44.</w:t>
      </w:r>
    </w:p>
    <w:p w14:paraId="3530C220" w14:textId="77777777" w:rsidR="000D0F0B" w:rsidRPr="00332E9A" w:rsidRDefault="000D0F0B" w:rsidP="000D0F0B">
      <w:pPr>
        <w:pStyle w:val="EndNoteBibliography"/>
        <w:ind w:left="720" w:hanging="720"/>
        <w:rPr>
          <w:noProof/>
        </w:rPr>
      </w:pPr>
      <w:r w:rsidRPr="00332E9A">
        <w:rPr>
          <w:noProof/>
        </w:rPr>
        <w:t>6.</w:t>
      </w:r>
      <w:r w:rsidRPr="00332E9A">
        <w:rPr>
          <w:noProof/>
        </w:rPr>
        <w:tab/>
        <w:t xml:space="preserve">Anvar, S.Y., et al., </w:t>
      </w:r>
      <w:r w:rsidRPr="00332E9A">
        <w:rPr>
          <w:i/>
          <w:noProof/>
        </w:rPr>
        <w:t>Full-length mRNA sequencing uncovers a widespread coupling between transcription initiation and mRNA processing.</w:t>
      </w:r>
      <w:r w:rsidRPr="00332E9A">
        <w:rPr>
          <w:noProof/>
        </w:rPr>
        <w:t xml:space="preserve"> Genome Biol, 2018. </w:t>
      </w:r>
      <w:r w:rsidRPr="00332E9A">
        <w:rPr>
          <w:b/>
          <w:noProof/>
        </w:rPr>
        <w:t>19</w:t>
      </w:r>
      <w:r w:rsidRPr="00332E9A">
        <w:rPr>
          <w:noProof/>
        </w:rPr>
        <w:t>(1): p. 46.</w:t>
      </w:r>
    </w:p>
    <w:p w14:paraId="0C4EEF06" w14:textId="77777777" w:rsidR="000D0F0B" w:rsidRPr="00332E9A" w:rsidRDefault="000D0F0B" w:rsidP="000D0F0B">
      <w:pPr>
        <w:pStyle w:val="EndNoteBibliography"/>
        <w:ind w:left="720" w:hanging="720"/>
        <w:rPr>
          <w:noProof/>
        </w:rPr>
      </w:pPr>
      <w:r w:rsidRPr="00332E9A">
        <w:rPr>
          <w:noProof/>
        </w:rPr>
        <w:t>7.</w:t>
      </w:r>
      <w:r w:rsidRPr="00332E9A">
        <w:rPr>
          <w:noProof/>
        </w:rPr>
        <w:tab/>
        <w:t xml:space="preserve">Garalde, D.R., et al., </w:t>
      </w:r>
      <w:r w:rsidRPr="00332E9A">
        <w:rPr>
          <w:i/>
          <w:noProof/>
        </w:rPr>
        <w:t>Highly parallel direct RNA sequencing on an array of nanopores.</w:t>
      </w:r>
      <w:r w:rsidRPr="00332E9A">
        <w:rPr>
          <w:noProof/>
        </w:rPr>
        <w:t xml:space="preserve"> Nat Methods, 2018. </w:t>
      </w:r>
      <w:r w:rsidRPr="00332E9A">
        <w:rPr>
          <w:b/>
          <w:noProof/>
        </w:rPr>
        <w:t>15</w:t>
      </w:r>
      <w:r w:rsidRPr="00332E9A">
        <w:rPr>
          <w:noProof/>
        </w:rPr>
        <w:t>(3): p. 201-206.</w:t>
      </w:r>
    </w:p>
    <w:p w14:paraId="5FF96CF2" w14:textId="77777777" w:rsidR="000D0F0B" w:rsidRPr="00332E9A" w:rsidRDefault="000D0F0B" w:rsidP="000D0F0B">
      <w:pPr>
        <w:pStyle w:val="EndNoteBibliography"/>
        <w:ind w:left="720" w:hanging="720"/>
        <w:rPr>
          <w:noProof/>
        </w:rPr>
      </w:pPr>
      <w:r w:rsidRPr="00332E9A">
        <w:rPr>
          <w:noProof/>
        </w:rPr>
        <w:t>8.</w:t>
      </w:r>
      <w:r w:rsidRPr="00332E9A">
        <w:rPr>
          <w:noProof/>
        </w:rPr>
        <w:tab/>
        <w:t xml:space="preserve">Jiang, L., et al., </w:t>
      </w:r>
      <w:r w:rsidRPr="00332E9A">
        <w:rPr>
          <w:i/>
          <w:noProof/>
        </w:rPr>
        <w:t>Synthetic spike-in standards for RNA-seq experiments.</w:t>
      </w:r>
      <w:r w:rsidRPr="00332E9A">
        <w:rPr>
          <w:noProof/>
        </w:rPr>
        <w:t xml:space="preserve"> Genome Res, 2011. </w:t>
      </w:r>
      <w:r w:rsidRPr="00332E9A">
        <w:rPr>
          <w:b/>
          <w:noProof/>
        </w:rPr>
        <w:t>21</w:t>
      </w:r>
      <w:r w:rsidRPr="00332E9A">
        <w:rPr>
          <w:noProof/>
        </w:rPr>
        <w:t>(9): p. 1543-51.</w:t>
      </w:r>
    </w:p>
    <w:p w14:paraId="5E6A5E89" w14:textId="77777777" w:rsidR="000D0F0B" w:rsidRPr="00332E9A" w:rsidRDefault="000D0F0B" w:rsidP="000D0F0B">
      <w:pPr>
        <w:pStyle w:val="EndNoteBibliography"/>
        <w:ind w:left="720" w:hanging="720"/>
        <w:rPr>
          <w:noProof/>
        </w:rPr>
      </w:pPr>
      <w:r w:rsidRPr="00332E9A">
        <w:rPr>
          <w:noProof/>
        </w:rPr>
        <w:t>9.</w:t>
      </w:r>
      <w:r w:rsidRPr="00332E9A">
        <w:rPr>
          <w:noProof/>
        </w:rPr>
        <w:tab/>
        <w:t xml:space="preserve">Morton, T., et al., </w:t>
      </w:r>
      <w:r w:rsidRPr="00332E9A">
        <w:rPr>
          <w:i/>
          <w:noProof/>
        </w:rPr>
        <w:t>Paired-end analysis of transcription start sites in Arabidopsis reveals plant-specific promoter signatures.</w:t>
      </w:r>
      <w:r w:rsidRPr="00332E9A">
        <w:rPr>
          <w:noProof/>
        </w:rPr>
        <w:t xml:space="preserve"> Plant Cell, 2014. </w:t>
      </w:r>
      <w:r w:rsidRPr="00332E9A">
        <w:rPr>
          <w:b/>
          <w:noProof/>
        </w:rPr>
        <w:t>26</w:t>
      </w:r>
      <w:r w:rsidRPr="00332E9A">
        <w:rPr>
          <w:noProof/>
        </w:rPr>
        <w:t>(7): p. 2746-60.</w:t>
      </w:r>
    </w:p>
    <w:p w14:paraId="069FF120" w14:textId="77777777" w:rsidR="000D0F0B" w:rsidRPr="00332E9A" w:rsidRDefault="000D0F0B" w:rsidP="000D0F0B">
      <w:pPr>
        <w:pStyle w:val="EndNoteBibliography"/>
        <w:ind w:left="720" w:hanging="720"/>
        <w:rPr>
          <w:noProof/>
        </w:rPr>
      </w:pPr>
      <w:r w:rsidRPr="00332E9A">
        <w:rPr>
          <w:noProof/>
        </w:rPr>
        <w:t>10.</w:t>
      </w:r>
      <w:r w:rsidRPr="00332E9A">
        <w:rPr>
          <w:noProof/>
        </w:rPr>
        <w:tab/>
        <w:t xml:space="preserve">Sherstnev, A., et al., </w:t>
      </w:r>
      <w:r w:rsidRPr="00332E9A">
        <w:rPr>
          <w:i/>
          <w:noProof/>
        </w:rPr>
        <w:t>Direct sequencing of Arabidopsis thaliana RNA reveals patterns of cleavage and polyadenylation.</w:t>
      </w:r>
      <w:r w:rsidRPr="00332E9A">
        <w:rPr>
          <w:noProof/>
        </w:rPr>
        <w:t xml:space="preserve"> Nature structural &amp; molecular biology, 2012. </w:t>
      </w:r>
      <w:r w:rsidRPr="00332E9A">
        <w:rPr>
          <w:b/>
          <w:noProof/>
        </w:rPr>
        <w:t>19</w:t>
      </w:r>
      <w:r w:rsidRPr="00332E9A">
        <w:rPr>
          <w:noProof/>
        </w:rPr>
        <w:t>(8): p. 845-52.</w:t>
      </w:r>
    </w:p>
    <w:p w14:paraId="672C83FC" w14:textId="77777777" w:rsidR="000D0F0B" w:rsidRPr="00332E9A" w:rsidRDefault="000D0F0B" w:rsidP="000D0F0B">
      <w:pPr>
        <w:pStyle w:val="EndNoteBibliography"/>
        <w:ind w:left="720" w:hanging="720"/>
        <w:rPr>
          <w:noProof/>
        </w:rPr>
      </w:pPr>
      <w:r w:rsidRPr="00332E9A">
        <w:rPr>
          <w:noProof/>
        </w:rPr>
        <w:t>11.</w:t>
      </w:r>
      <w:r w:rsidRPr="00332E9A">
        <w:rPr>
          <w:noProof/>
        </w:rPr>
        <w:tab/>
        <w:t xml:space="preserve">Clark, M., et al., </w:t>
      </w:r>
      <w:r w:rsidRPr="00332E9A">
        <w:rPr>
          <w:i/>
          <w:noProof/>
        </w:rPr>
        <w:t>Long-read sequencing reveals the splicing profile of the calcium channel gene CACNA1C in human brain.</w:t>
      </w:r>
      <w:r w:rsidRPr="00332E9A">
        <w:rPr>
          <w:noProof/>
        </w:rPr>
        <w:t xml:space="preserve"> bioRxiv, 2018.</w:t>
      </w:r>
    </w:p>
    <w:p w14:paraId="1B9EC9D4" w14:textId="77777777" w:rsidR="000D0F0B" w:rsidRPr="00332E9A" w:rsidRDefault="000D0F0B" w:rsidP="000D0F0B">
      <w:pPr>
        <w:pStyle w:val="EndNoteBibliography"/>
        <w:ind w:left="720" w:hanging="720"/>
        <w:rPr>
          <w:noProof/>
        </w:rPr>
      </w:pPr>
      <w:r w:rsidRPr="00332E9A">
        <w:rPr>
          <w:noProof/>
        </w:rPr>
        <w:t>12.</w:t>
      </w:r>
      <w:r w:rsidRPr="00332E9A">
        <w:rPr>
          <w:noProof/>
        </w:rPr>
        <w:tab/>
        <w:t xml:space="preserve">Workman, R.E., et al., </w:t>
      </w:r>
      <w:r w:rsidRPr="00332E9A">
        <w:rPr>
          <w:i/>
          <w:noProof/>
        </w:rPr>
        <w:t>Nanopore native RNA sequencing of a human poly(A) transcriptome.</w:t>
      </w:r>
      <w:r w:rsidRPr="00332E9A">
        <w:rPr>
          <w:noProof/>
        </w:rPr>
        <w:t xml:space="preserve"> bioRxiv, 2018: p. 459529.</w:t>
      </w:r>
    </w:p>
    <w:p w14:paraId="730EAFAF" w14:textId="77777777" w:rsidR="000D0F0B" w:rsidRPr="00332E9A" w:rsidRDefault="000D0F0B" w:rsidP="000D0F0B">
      <w:pPr>
        <w:pStyle w:val="EndNoteBibliography"/>
        <w:ind w:left="720" w:hanging="720"/>
        <w:rPr>
          <w:noProof/>
        </w:rPr>
      </w:pPr>
      <w:r w:rsidRPr="00332E9A">
        <w:rPr>
          <w:noProof/>
        </w:rPr>
        <w:t>13.</w:t>
      </w:r>
      <w:r w:rsidRPr="00332E9A">
        <w:rPr>
          <w:noProof/>
        </w:rPr>
        <w:tab/>
        <w:t xml:space="preserve">Wyman, D. and A. Mortazavi, </w:t>
      </w:r>
      <w:r w:rsidRPr="00332E9A">
        <w:rPr>
          <w:i/>
          <w:noProof/>
        </w:rPr>
        <w:t>TranscriptClean: variant-aware correction of indels, mismatches and splice junctions in long-read transcripts.</w:t>
      </w:r>
      <w:r w:rsidRPr="00332E9A">
        <w:rPr>
          <w:noProof/>
        </w:rPr>
        <w:t xml:space="preserve"> Bioinformatics, 2018. </w:t>
      </w:r>
      <w:r w:rsidRPr="00332E9A">
        <w:rPr>
          <w:b/>
          <w:noProof/>
        </w:rPr>
        <w:t>35</w:t>
      </w:r>
      <w:r w:rsidRPr="00332E9A">
        <w:rPr>
          <w:noProof/>
        </w:rPr>
        <w:t>(2): p. 340-342.</w:t>
      </w:r>
    </w:p>
    <w:p w14:paraId="0A4CF806" w14:textId="77777777" w:rsidR="000D0F0B" w:rsidRPr="00332E9A" w:rsidRDefault="000D0F0B" w:rsidP="000D0F0B">
      <w:pPr>
        <w:pStyle w:val="EndNoteBibliography"/>
        <w:ind w:left="720" w:hanging="720"/>
        <w:rPr>
          <w:noProof/>
        </w:rPr>
      </w:pPr>
      <w:r w:rsidRPr="00332E9A">
        <w:rPr>
          <w:noProof/>
        </w:rPr>
        <w:t>14.</w:t>
      </w:r>
      <w:r w:rsidRPr="00332E9A">
        <w:rPr>
          <w:noProof/>
        </w:rPr>
        <w:tab/>
        <w:t xml:space="preserve">Froussios, K., et al., </w:t>
      </w:r>
      <w:r w:rsidRPr="00332E9A">
        <w:rPr>
          <w:i/>
          <w:noProof/>
        </w:rPr>
        <w:t>How well do RNA-Seq differential gene expression tools perform in a eukaryote with a complex transcriptome?</w:t>
      </w:r>
      <w:r w:rsidRPr="00332E9A">
        <w:rPr>
          <w:noProof/>
        </w:rPr>
        <w:t xml:space="preserve"> bioRxiv, 2017.</w:t>
      </w:r>
    </w:p>
    <w:p w14:paraId="3556073E" w14:textId="77777777" w:rsidR="000D0F0B" w:rsidRPr="00332E9A" w:rsidRDefault="000D0F0B" w:rsidP="000D0F0B">
      <w:pPr>
        <w:pStyle w:val="EndNoteBibliography"/>
        <w:ind w:left="720" w:hanging="720"/>
        <w:rPr>
          <w:noProof/>
        </w:rPr>
      </w:pPr>
      <w:r w:rsidRPr="00332E9A">
        <w:rPr>
          <w:noProof/>
        </w:rPr>
        <w:t>15.</w:t>
      </w:r>
      <w:r w:rsidRPr="00332E9A">
        <w:rPr>
          <w:noProof/>
        </w:rPr>
        <w:tab/>
        <w:t xml:space="preserve">Mourao, K., et al., </w:t>
      </w:r>
      <w:r w:rsidRPr="00332E9A">
        <w:rPr>
          <w:i/>
          <w:noProof/>
        </w:rPr>
        <w:t>Detection and Mitigation of Spurious Antisense RNA-seq Reads with RoSA.</w:t>
      </w:r>
      <w:r w:rsidRPr="00332E9A">
        <w:rPr>
          <w:noProof/>
        </w:rPr>
        <w:t xml:space="preserve"> bioRxiv, 2018.</w:t>
      </w:r>
    </w:p>
    <w:p w14:paraId="599E8429" w14:textId="77777777" w:rsidR="000D0F0B" w:rsidRPr="00332E9A" w:rsidRDefault="000D0F0B" w:rsidP="000D0F0B">
      <w:pPr>
        <w:pStyle w:val="EndNoteBibliography"/>
        <w:ind w:left="720" w:hanging="720"/>
        <w:rPr>
          <w:noProof/>
        </w:rPr>
      </w:pPr>
      <w:r w:rsidRPr="00332E9A">
        <w:rPr>
          <w:noProof/>
        </w:rPr>
        <w:t>16.</w:t>
      </w:r>
      <w:r w:rsidRPr="00332E9A">
        <w:rPr>
          <w:noProof/>
        </w:rPr>
        <w:tab/>
        <w:t xml:space="preserve">Sheth, N., et al., </w:t>
      </w:r>
      <w:r w:rsidRPr="00332E9A">
        <w:rPr>
          <w:i/>
          <w:noProof/>
        </w:rPr>
        <w:t>Comprehensive splice-site analysis using comparative genomics.</w:t>
      </w:r>
      <w:r w:rsidRPr="00332E9A">
        <w:rPr>
          <w:noProof/>
        </w:rPr>
        <w:t xml:space="preserve"> Nucleic Acids Research, 2006. </w:t>
      </w:r>
      <w:r w:rsidRPr="00332E9A">
        <w:rPr>
          <w:b/>
          <w:noProof/>
        </w:rPr>
        <w:t>34</w:t>
      </w:r>
      <w:r w:rsidRPr="00332E9A">
        <w:rPr>
          <w:noProof/>
        </w:rPr>
        <w:t>(14): p. 3955-3967.</w:t>
      </w:r>
    </w:p>
    <w:p w14:paraId="406DE198" w14:textId="6A13B910" w:rsidR="00CC1A93" w:rsidRPr="00332E9A" w:rsidRDefault="0065615A" w:rsidP="005428DD">
      <w:pPr>
        <w:jc w:val="both"/>
      </w:pPr>
      <w:r w:rsidRPr="00332E9A">
        <w:fldChar w:fldCharType="end"/>
      </w:r>
    </w:p>
    <w:sectPr w:rsidR="00CC1A93" w:rsidRPr="00332E9A" w:rsidSect="00DF360D">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na Belyaevskaya" w:date="2019-03-13T13:21:00Z" w:initials="AB">
    <w:p w14:paraId="77E44EEF" w14:textId="0DE91A21" w:rsidR="008E48FE" w:rsidRPr="00071042" w:rsidRDefault="008E48FE">
      <w:pPr>
        <w:pStyle w:val="CommentText"/>
        <w:rPr>
          <w:rFonts w:ascii="Arial" w:hAnsi="Arial"/>
        </w:rPr>
      </w:pPr>
      <w:r>
        <w:rPr>
          <w:rStyle w:val="CommentReference"/>
        </w:rPr>
        <w:annotationRef/>
      </w:r>
      <w:r>
        <w:rPr>
          <w:rFonts w:ascii="Arial" w:hAnsi="Arial"/>
        </w:rPr>
        <w:t>Need to change the “# of reads/mRNA) because it seems like per mRNA</w:t>
      </w:r>
    </w:p>
  </w:comment>
  <w:comment w:id="8" w:author="Anna Belyaevskaya" w:date="2019-03-13T12:22:00Z" w:initials="AB">
    <w:p w14:paraId="51C878D7" w14:textId="12D0B4E3" w:rsidR="008E48FE" w:rsidRDefault="008E48FE">
      <w:pPr>
        <w:pStyle w:val="CommentText"/>
      </w:pPr>
      <w:r>
        <w:rPr>
          <w:rStyle w:val="CommentReference"/>
        </w:rPr>
        <w:annotationRef/>
      </w:r>
    </w:p>
  </w:comment>
  <w:comment w:id="40" w:author="Anna Belyaevskaya" w:date="2019-03-13T12:19:00Z" w:initials="AB">
    <w:p w14:paraId="312D8A40" w14:textId="38DB642E" w:rsidR="008E48FE" w:rsidRPr="00EC5536" w:rsidRDefault="008E48FE">
      <w:pPr>
        <w:pStyle w:val="CommentText"/>
        <w:rPr>
          <w:rFonts w:ascii="Arial" w:hAnsi="Arial"/>
        </w:rPr>
      </w:pPr>
      <w:r>
        <w:rPr>
          <w:rStyle w:val="CommentReference"/>
        </w:rPr>
        <w:annotationRef/>
      </w:r>
      <w:r>
        <w:rPr>
          <w:rFonts w:ascii="Arial" w:hAnsi="Arial"/>
        </w:rPr>
        <w:t>We need a reference for the size of the Arabidopsis transcriptome</w:t>
      </w:r>
    </w:p>
  </w:comment>
  <w:comment w:id="98" w:author="Anna Belyaevskaya" w:date="2019-03-13T12:54:00Z" w:initials="AB">
    <w:p w14:paraId="104F88B7" w14:textId="69F99908" w:rsidR="008E48FE" w:rsidRPr="00CE0A04" w:rsidRDefault="008E48FE">
      <w:pPr>
        <w:pStyle w:val="CommentText"/>
        <w:rPr>
          <w:rFonts w:ascii="Arial" w:hAnsi="Arial"/>
        </w:rPr>
      </w:pPr>
      <w:r>
        <w:rPr>
          <w:rStyle w:val="CommentReference"/>
        </w:rPr>
        <w:annotationRef/>
      </w:r>
      <w:r>
        <w:rPr>
          <w:rFonts w:ascii="Arial" w:hAnsi="Arial"/>
        </w:rPr>
        <w:t>What about other organisms?</w:t>
      </w:r>
    </w:p>
  </w:comment>
  <w:comment w:id="110" w:author="Anna Belyaevskaya" w:date="2019-03-13T12:22:00Z" w:initials="AB">
    <w:p w14:paraId="1B5EA53B" w14:textId="1F99290C" w:rsidR="008E48FE" w:rsidRPr="009E16D4" w:rsidRDefault="008E48FE">
      <w:pPr>
        <w:pStyle w:val="CommentText"/>
        <w:rPr>
          <w:rFonts w:ascii="Arial" w:hAnsi="Arial"/>
        </w:rPr>
      </w:pPr>
      <w:r>
        <w:rPr>
          <w:rStyle w:val="CommentReference"/>
        </w:rPr>
        <w:annotationRef/>
      </w:r>
      <w:r>
        <w:t>???</w:t>
      </w:r>
    </w:p>
  </w:comment>
  <w:comment w:id="100" w:author="Anna Belyaevskaya" w:date="2019-03-13T12:34:00Z" w:initials="AB">
    <w:p w14:paraId="12D65E3B" w14:textId="566AF2D7" w:rsidR="008E48FE" w:rsidRPr="008A0994" w:rsidRDefault="008E48FE">
      <w:pPr>
        <w:pStyle w:val="CommentText"/>
        <w:rPr>
          <w:rFonts w:ascii="Arial" w:hAnsi="Arial"/>
        </w:rPr>
      </w:pPr>
      <w:r>
        <w:rPr>
          <w:rStyle w:val="CommentReference"/>
        </w:rPr>
        <w:annotationRef/>
      </w:r>
      <w:r>
        <w:rPr>
          <w:rFonts w:ascii="Arial" w:hAnsi="Arial"/>
        </w:rPr>
        <w:t>I am not sure if this is useful information</w:t>
      </w:r>
    </w:p>
  </w:comment>
  <w:comment w:id="188" w:author="Anna Belyaevskaya" w:date="2019-03-13T12:57:00Z" w:initials="AB">
    <w:p w14:paraId="20D6DA28" w14:textId="730653AC" w:rsidR="008E48FE" w:rsidRPr="00CE0A04" w:rsidRDefault="008E48FE">
      <w:pPr>
        <w:pStyle w:val="CommentText"/>
        <w:rPr>
          <w:rFonts w:ascii="Arial" w:hAnsi="Arial"/>
        </w:rPr>
      </w:pPr>
      <w:r>
        <w:rPr>
          <w:rStyle w:val="CommentReference"/>
        </w:rPr>
        <w:annotationRef/>
      </w:r>
      <w:r>
        <w:rPr>
          <w:rFonts w:ascii="Arial" w:hAnsi="Arial"/>
        </w:rPr>
        <w:t>We need a conclusion statement for the reader about what these numbers mean</w:t>
      </w:r>
    </w:p>
  </w:comment>
  <w:comment w:id="228" w:author="Anna Belyaevskaya" w:date="2019-03-13T12:54:00Z" w:initials="AB">
    <w:p w14:paraId="192E47E1" w14:textId="77777777" w:rsidR="008E48FE" w:rsidRPr="00CE0A04" w:rsidRDefault="008E48FE" w:rsidP="008E48FE">
      <w:pPr>
        <w:pStyle w:val="CommentText"/>
        <w:rPr>
          <w:rFonts w:ascii="Arial" w:hAnsi="Arial"/>
        </w:rPr>
      </w:pPr>
      <w:r>
        <w:rPr>
          <w:rStyle w:val="CommentReference"/>
        </w:rPr>
        <w:annotationRef/>
      </w:r>
      <w:r>
        <w:rPr>
          <w:rFonts w:ascii="Arial" w:hAnsi="Arial"/>
        </w:rPr>
        <w:t>What about other organisms?</w:t>
      </w:r>
    </w:p>
  </w:comment>
  <w:comment w:id="230" w:author="Anna Belyaevskaya" w:date="2019-03-13T12:22:00Z" w:initials="AB">
    <w:p w14:paraId="1F884461" w14:textId="77777777" w:rsidR="008E48FE" w:rsidRPr="009E16D4" w:rsidRDefault="008E48FE" w:rsidP="008E48FE">
      <w:pPr>
        <w:pStyle w:val="CommentText"/>
        <w:rPr>
          <w:rFonts w:ascii="Arial" w:hAnsi="Arial"/>
        </w:rPr>
      </w:pPr>
      <w:r>
        <w:rPr>
          <w:rStyle w:val="CommentReference"/>
        </w:rPr>
        <w:annotationRef/>
      </w:r>
      <w:r>
        <w:t>???</w:t>
      </w:r>
    </w:p>
  </w:comment>
  <w:comment w:id="229" w:author="Anna Belyaevskaya" w:date="2019-03-13T12:34:00Z" w:initials="AB">
    <w:p w14:paraId="49B3F536" w14:textId="77777777" w:rsidR="008E48FE" w:rsidRPr="008A0994" w:rsidRDefault="008E48FE" w:rsidP="008E48FE">
      <w:pPr>
        <w:pStyle w:val="CommentText"/>
        <w:rPr>
          <w:rFonts w:ascii="Arial" w:hAnsi="Arial"/>
        </w:rPr>
      </w:pPr>
      <w:r>
        <w:rPr>
          <w:rStyle w:val="CommentReference"/>
        </w:rPr>
        <w:annotationRef/>
      </w:r>
      <w:r>
        <w:rPr>
          <w:rFonts w:ascii="Arial" w:hAnsi="Arial"/>
        </w:rPr>
        <w:t>I am not sure if this is useful information</w:t>
      </w:r>
    </w:p>
  </w:comment>
  <w:comment w:id="233" w:author="Anna Belyaevskaya" w:date="2019-03-13T12:57:00Z" w:initials="AB">
    <w:p w14:paraId="17D2E665" w14:textId="77777777" w:rsidR="008E48FE" w:rsidRPr="00CE0A04" w:rsidRDefault="008E48FE" w:rsidP="008E48FE">
      <w:pPr>
        <w:pStyle w:val="CommentText"/>
        <w:rPr>
          <w:rFonts w:ascii="Arial" w:hAnsi="Arial"/>
        </w:rPr>
      </w:pPr>
      <w:r>
        <w:rPr>
          <w:rStyle w:val="CommentReference"/>
        </w:rPr>
        <w:annotationRef/>
      </w:r>
      <w:r>
        <w:rPr>
          <w:rFonts w:ascii="Arial" w:hAnsi="Arial"/>
        </w:rPr>
        <w:t>We need a conclusion statement for the reader about what these numbers mean</w:t>
      </w:r>
    </w:p>
  </w:comment>
  <w:comment w:id="235" w:author="Anna Belyaevskaya" w:date="2019-03-13T13:09:00Z" w:initials="AB">
    <w:p w14:paraId="10DD7900" w14:textId="77777777" w:rsidR="008E48FE" w:rsidRDefault="008E48FE" w:rsidP="008E48FE">
      <w:pPr>
        <w:pStyle w:val="CommentText"/>
        <w:rPr>
          <w:rFonts w:ascii="Arial" w:hAnsi="Arial"/>
        </w:rPr>
      </w:pPr>
      <w:r>
        <w:rPr>
          <w:rStyle w:val="CommentReference"/>
        </w:rPr>
        <w:annotationRef/>
      </w:r>
      <w:r>
        <w:rPr>
          <w:rFonts w:ascii="Arial" w:hAnsi="Arial"/>
        </w:rPr>
        <w:t>This will be a good place to mention the error-corrected SPIKE-in data</w:t>
      </w:r>
    </w:p>
    <w:p w14:paraId="1B77B358" w14:textId="77777777" w:rsidR="008E48FE" w:rsidRPr="00722B5F" w:rsidRDefault="008E48FE" w:rsidP="008E48FE">
      <w:pPr>
        <w:pStyle w:val="CommentText"/>
        <w:rPr>
          <w:rFonts w:ascii="Arial" w:hAnsi="Arial"/>
        </w:rPr>
      </w:pPr>
    </w:p>
  </w:comment>
  <w:comment w:id="234" w:author="Anna Belyaevskaya" w:date="2019-03-13T13:08:00Z" w:initials="AB">
    <w:p w14:paraId="5A27EF3D" w14:textId="77777777" w:rsidR="008E48FE" w:rsidRDefault="008E48FE" w:rsidP="008E48FE">
      <w:pPr>
        <w:pStyle w:val="CommentText"/>
      </w:pPr>
      <w:r>
        <w:rPr>
          <w:rStyle w:val="CommentReference"/>
        </w:rPr>
        <w:annotationRef/>
      </w:r>
    </w:p>
  </w:comment>
  <w:comment w:id="242" w:author="Anna Belyaevskaya" w:date="2019-03-13T13:12:00Z" w:initials="AB">
    <w:p w14:paraId="6AC93A53" w14:textId="2B46D88F" w:rsidR="008E48FE" w:rsidRPr="003861FF" w:rsidRDefault="008E48FE">
      <w:pPr>
        <w:pStyle w:val="CommentText"/>
        <w:rPr>
          <w:rFonts w:ascii="Arial" w:hAnsi="Arial"/>
        </w:rPr>
      </w:pPr>
      <w:r>
        <w:rPr>
          <w:rStyle w:val="CommentReference"/>
        </w:rPr>
        <w:annotationRef/>
      </w:r>
      <w:r>
        <w:rPr>
          <w:rFonts w:ascii="Arial" w:hAnsi="Arial"/>
        </w:rPr>
        <w:t>Shouldn’t this be 1.2Mb?</w:t>
      </w:r>
    </w:p>
  </w:comment>
  <w:comment w:id="391" w:author="Nicholas Schurch (Staff)" w:date="2019-02-26T15:31:00Z" w:initials="NS(">
    <w:p w14:paraId="57ED0341" w14:textId="1DE0AD1A" w:rsidR="008E48FE" w:rsidRDefault="008E48FE">
      <w:pPr>
        <w:pStyle w:val="CommentText"/>
      </w:pPr>
      <w:r>
        <w:rPr>
          <w:rStyle w:val="CommentReference"/>
        </w:rPr>
        <w:annotationRef/>
      </w:r>
      <w:proofErr w:type="gramStart"/>
      <w:r>
        <w:t>add</w:t>
      </w:r>
      <w:proofErr w:type="gramEnd"/>
      <w:r>
        <w:t xml:space="preserve"> GFP data and 5’ adapter detection with machine learning – this will require reprocessing the </w:t>
      </w:r>
      <w:proofErr w:type="spellStart"/>
      <w:r>
        <w:t>gfp</w:t>
      </w:r>
      <w:proofErr w:type="spellEnd"/>
      <w:r>
        <w:t xml:space="preserve"> data with guppy.</w:t>
      </w:r>
    </w:p>
  </w:comment>
  <w:comment w:id="436" w:author="Nicholas Schurch (Staff)" w:date="2019-03-11T11:21:00Z" w:initials="NS(">
    <w:p w14:paraId="5BC4D9C5" w14:textId="1889BC1F" w:rsidR="008E48FE" w:rsidRDefault="008E48FE">
      <w:pPr>
        <w:pStyle w:val="CommentText"/>
      </w:pPr>
      <w:r>
        <w:rPr>
          <w:rStyle w:val="CommentReference"/>
        </w:rPr>
        <w:annotationRef/>
      </w:r>
      <w:r>
        <w:t>Need to remake this with the guppy data</w:t>
      </w:r>
    </w:p>
  </w:comment>
  <w:comment w:id="438" w:author="Nicholas Schurch (Staff)" w:date="2019-02-26T15:32:00Z" w:initials="NS(">
    <w:p w14:paraId="4968F051" w14:textId="61A11F92" w:rsidR="008E48FE" w:rsidRDefault="008E48FE">
      <w:pPr>
        <w:pStyle w:val="CommentText"/>
      </w:pPr>
      <w:r>
        <w:rPr>
          <w:rStyle w:val="CommentReference"/>
        </w:rPr>
        <w:annotationRef/>
      </w:r>
      <w:r>
        <w:t>Add poly-A tails</w:t>
      </w:r>
    </w:p>
  </w:comment>
  <w:comment w:id="440" w:author="Nicholas Schurch (Staff)" w:date="2019-02-26T15:33:00Z" w:initials="NS(">
    <w:p w14:paraId="308A7029" w14:textId="09E22CD1" w:rsidR="008E48FE" w:rsidRDefault="008E48FE">
      <w:pPr>
        <w:pStyle w:val="CommentText"/>
      </w:pPr>
      <w:r>
        <w:rPr>
          <w:rStyle w:val="CommentReference"/>
        </w:rPr>
        <w:annotationRef/>
      </w:r>
      <w:r>
        <w:t xml:space="preserve">Change </w:t>
      </w:r>
      <w:proofErr w:type="spellStart"/>
      <w:r>
        <w:t>ribo</w:t>
      </w:r>
      <w:proofErr w:type="spellEnd"/>
      <w:r>
        <w:t xml:space="preserve">-minus data for </w:t>
      </w:r>
      <w:proofErr w:type="spellStart"/>
      <w:r>
        <w:t>polyA</w:t>
      </w:r>
      <w:proofErr w:type="spellEnd"/>
      <w:r>
        <w:t xml:space="preserve"> plus data and rerun</w:t>
      </w:r>
    </w:p>
  </w:comment>
  <w:comment w:id="441" w:author="Nicholas Schurch (Staff)" w:date="2019-02-26T15:32:00Z" w:initials="NS(">
    <w:p w14:paraId="635B7AD4" w14:textId="4AC9889B" w:rsidR="008E48FE" w:rsidRDefault="008E48FE">
      <w:pPr>
        <w:pStyle w:val="CommentText"/>
      </w:pPr>
      <w:r>
        <w:rPr>
          <w:rStyle w:val="CommentReference"/>
        </w:rPr>
        <w:annotationRef/>
      </w:r>
      <w:r>
        <w:t>Change labels</w:t>
      </w:r>
    </w:p>
  </w:comment>
  <w:comment w:id="442" w:author="Nicholas Schurch (Staff)" w:date="2019-02-26T15:33:00Z" w:initials="NS(">
    <w:p w14:paraId="0BA8E21A" w14:textId="77777777" w:rsidR="008E48FE" w:rsidRDefault="008E48FE">
      <w:pPr>
        <w:pStyle w:val="CommentText"/>
      </w:pPr>
      <w:r>
        <w:rPr>
          <w:rStyle w:val="CommentReference"/>
        </w:rPr>
        <w:annotationRef/>
      </w:r>
      <w:r>
        <w:t>Check Illumina non-canonical splices are due to spurious antisense but comparing splice locations with opposite strand annotations.</w:t>
      </w:r>
    </w:p>
    <w:p w14:paraId="5E2ED764" w14:textId="77777777" w:rsidR="008E48FE" w:rsidRDefault="008E48FE">
      <w:pPr>
        <w:pStyle w:val="CommentText"/>
      </w:pPr>
    </w:p>
    <w:p w14:paraId="44DE11A9" w14:textId="71DA8BE0" w:rsidR="008E48FE" w:rsidRDefault="008E48FE">
      <w:pPr>
        <w:pStyle w:val="CommentText"/>
      </w:pPr>
      <w:r>
        <w:t>Also make this plot for co-occurring splice-sites to generalize this information to full isoforms (as defined entirely by splice sites).</w:t>
      </w:r>
    </w:p>
  </w:comment>
  <w:comment w:id="443" w:author="Nicholas Schurch (Staff)" w:date="2019-02-26T15:34:00Z" w:initials="NS(">
    <w:p w14:paraId="012253A9" w14:textId="7943CEFF" w:rsidR="008E48FE" w:rsidRDefault="008E48FE">
      <w:pPr>
        <w:pStyle w:val="CommentText"/>
      </w:pPr>
      <w:r>
        <w:rPr>
          <w:rStyle w:val="CommentReference"/>
        </w:rPr>
        <w:annotationRef/>
      </w:r>
      <w:r>
        <w:t>Improve figure, numbers and colours. Also add table for important numbers.</w:t>
      </w:r>
    </w:p>
  </w:comment>
  <w:comment w:id="444" w:author="Nicholas Schurch (Staff) [2]" w:date="2018-06-12T10:52:00Z" w:initials="NS(">
    <w:p w14:paraId="09609D38" w14:textId="6E14673C" w:rsidR="008E48FE" w:rsidRDefault="008E48FE">
      <w:pPr>
        <w:pStyle w:val="CommentText"/>
      </w:pPr>
      <w:r>
        <w:rPr>
          <w:rStyle w:val="CommentReference"/>
        </w:rPr>
        <w:annotationRef/>
      </w:r>
      <w:r>
        <w:t xml:space="preserve">Use the spike-in data to </w:t>
      </w:r>
      <w:proofErr w:type="spellStart"/>
      <w:r>
        <w:t>characteris</w:t>
      </w:r>
      <w:proofErr w:type="spellEnd"/>
      <w:r>
        <w:t xml:space="preserve"> how many genuine full-length isoforms are identified by the unmodified DRS protocol. Its kind-of annoying that we can’t use the spike-in data in the 5’ adapter ligation step to validate that experiment, but the lack of cap-analogue on the ERCC spike-ins means that the 5’ adapter does not ligate to them</w:t>
      </w:r>
    </w:p>
  </w:comment>
  <w:comment w:id="445" w:author="Nicholas Schurch (Staff) [2]" w:date="2018-06-12T11:13:00Z" w:initials="NS(">
    <w:p w14:paraId="1A341771" w14:textId="7375CB63" w:rsidR="008E48FE" w:rsidRDefault="008E48FE">
      <w:pPr>
        <w:pStyle w:val="CommentText"/>
      </w:pPr>
      <w:r>
        <w:rPr>
          <w:rStyle w:val="CommentReference"/>
        </w:rPr>
        <w:annotationRef/>
      </w:r>
      <w:r>
        <w:t xml:space="preserve">This has been shown already by </w:t>
      </w:r>
      <w:proofErr w:type="spellStart"/>
      <w:r>
        <w:t>Garalde</w:t>
      </w:r>
      <w:proofErr w:type="spellEnd"/>
      <w:r>
        <w:t xml:space="preserve"> et all, but we have much more data, multiple datasets, and genuine biological replicates, so we can </w:t>
      </w:r>
      <w:proofErr w:type="spellStart"/>
      <w:r>
        <w:t>explire</w:t>
      </w:r>
      <w:proofErr w:type="spellEnd"/>
      <w:r>
        <w:t xml:space="preserve"> this in more detail with some expression </w:t>
      </w:r>
      <w:proofErr w:type="spellStart"/>
      <w:r>
        <w:t>maticies</w:t>
      </w:r>
      <w:proofErr w:type="spellEnd"/>
      <w:r>
        <w:t xml:space="preserve"> and some PCS plots, for example. Also need to correlate it for the Illumina data. </w:t>
      </w:r>
    </w:p>
  </w:comment>
  <w:comment w:id="446" w:author="Nicholas Schurch (Staff) [2]" w:date="2018-06-12T10:31:00Z" w:initials="NS(">
    <w:p w14:paraId="75313882" w14:textId="6B1D49A3" w:rsidR="008E48FE" w:rsidRDefault="008E48FE">
      <w:pPr>
        <w:pStyle w:val="CommentText"/>
      </w:pPr>
      <w:r>
        <w:rPr>
          <w:rStyle w:val="CommentReference"/>
        </w:rPr>
        <w:annotationRef/>
      </w:r>
      <w:r>
        <w:t>FLC antisense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E44EEF" w15:done="0"/>
  <w15:commentEx w15:paraId="51C878D7" w15:done="0"/>
  <w15:commentEx w15:paraId="312D8A40" w15:done="0"/>
  <w15:commentEx w15:paraId="104F88B7" w15:done="0"/>
  <w15:commentEx w15:paraId="1B5EA53B" w15:done="0"/>
  <w15:commentEx w15:paraId="12D65E3B" w15:done="0"/>
  <w15:commentEx w15:paraId="20D6DA28" w15:done="0"/>
  <w15:commentEx w15:paraId="192E47E1" w15:done="0"/>
  <w15:commentEx w15:paraId="1F884461" w15:done="0"/>
  <w15:commentEx w15:paraId="49B3F536" w15:done="0"/>
  <w15:commentEx w15:paraId="17D2E665" w15:done="0"/>
  <w15:commentEx w15:paraId="1B77B358" w15:done="0"/>
  <w15:commentEx w15:paraId="5A27EF3D" w15:done="0"/>
  <w15:commentEx w15:paraId="6AC93A53" w15:done="0"/>
  <w15:commentEx w15:paraId="57ED0341" w15:done="0"/>
  <w15:commentEx w15:paraId="5BC4D9C5" w15:done="0"/>
  <w15:commentEx w15:paraId="4968F051" w15:done="0"/>
  <w15:commentEx w15:paraId="308A7029" w15:done="0"/>
  <w15:commentEx w15:paraId="635B7AD4" w15:done="0"/>
  <w15:commentEx w15:paraId="44DE11A9" w15:done="0"/>
  <w15:commentEx w15:paraId="012253A9" w15:done="0"/>
  <w15:commentEx w15:paraId="09609D38" w15:done="0"/>
  <w15:commentEx w15:paraId="1A341771" w15:done="0"/>
  <w15:commentEx w15:paraId="75313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D0341" w16cid:durableId="201FDA3F"/>
  <w16cid:commentId w16cid:paraId="5BC4D9C5" w16cid:durableId="2030C332"/>
  <w16cid:commentId w16cid:paraId="4968F051" w16cid:durableId="201FDA8D"/>
  <w16cid:commentId w16cid:paraId="308A7029" w16cid:durableId="201FDAAC"/>
  <w16cid:commentId w16cid:paraId="635B7AD4" w16cid:durableId="201FDA9D"/>
  <w16cid:commentId w16cid:paraId="44DE11A9" w16cid:durableId="201FDACC"/>
  <w16cid:commentId w16cid:paraId="012253A9" w16cid:durableId="201FDB0B"/>
  <w16cid:commentId w16cid:paraId="09609D38" w16cid:durableId="1ECA246B"/>
  <w16cid:commentId w16cid:paraId="1A341771" w16cid:durableId="1ECA296D"/>
  <w16cid:commentId w16cid:paraId="75313882" w16cid:durableId="1ECA1F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Ubuntu">
    <w:altName w:val="Segoe Script"/>
    <w:charset w:val="00"/>
    <w:family w:val="swiss"/>
    <w:pitch w:val="variable"/>
    <w:sig w:usb0="00000001" w:usb1="5000205B" w:usb2="00000000" w:usb3="00000000" w:csb0="0000009F" w:csb1="00000000"/>
  </w:font>
  <w:font w:name="Ubuntu Medium">
    <w:altName w:val="Segoe Script"/>
    <w:charset w:val="00"/>
    <w:family w:val="swiss"/>
    <w:pitch w:val="variable"/>
    <w:sig w:usb0="00000001"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54294"/>
    <w:multiLevelType w:val="hybridMultilevel"/>
    <w:tmpl w:val="E082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009D7"/>
    <w:multiLevelType w:val="multilevel"/>
    <w:tmpl w:val="FB2693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1957F5"/>
    <w:multiLevelType w:val="hybridMultilevel"/>
    <w:tmpl w:val="75800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4F00C3"/>
    <w:multiLevelType w:val="hybridMultilevel"/>
    <w:tmpl w:val="80BE8586"/>
    <w:lvl w:ilvl="0" w:tplc="D4EAAE5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34298F"/>
    <w:multiLevelType w:val="multilevel"/>
    <w:tmpl w:val="FB2693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3BA3772"/>
    <w:multiLevelType w:val="hybridMultilevel"/>
    <w:tmpl w:val="9B56C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52A1C"/>
    <w:multiLevelType w:val="hybridMultilevel"/>
    <w:tmpl w:val="248A1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716BBA"/>
    <w:multiLevelType w:val="hybridMultilevel"/>
    <w:tmpl w:val="9C108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371C97"/>
    <w:multiLevelType w:val="hybridMultilevel"/>
    <w:tmpl w:val="28A6D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BB3E41"/>
    <w:multiLevelType w:val="hybridMultilevel"/>
    <w:tmpl w:val="EE0A7A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4F6DD5"/>
    <w:multiLevelType w:val="hybridMultilevel"/>
    <w:tmpl w:val="9CAA9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C42CA3"/>
    <w:multiLevelType w:val="hybridMultilevel"/>
    <w:tmpl w:val="436A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30735"/>
    <w:multiLevelType w:val="hybridMultilevel"/>
    <w:tmpl w:val="36081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BB796E"/>
    <w:multiLevelType w:val="multilevel"/>
    <w:tmpl w:val="FB2693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D602EC6"/>
    <w:multiLevelType w:val="hybridMultilevel"/>
    <w:tmpl w:val="09F43BEA"/>
    <w:lvl w:ilvl="0" w:tplc="59CC73D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E1388"/>
    <w:multiLevelType w:val="multilevel"/>
    <w:tmpl w:val="FB2693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1EF0BFD"/>
    <w:multiLevelType w:val="multilevel"/>
    <w:tmpl w:val="FB26937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5D7A4963"/>
    <w:multiLevelType w:val="multilevel"/>
    <w:tmpl w:val="FB2693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F980CAC"/>
    <w:multiLevelType w:val="multilevel"/>
    <w:tmpl w:val="FB2693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5DA17CE"/>
    <w:multiLevelType w:val="hybridMultilevel"/>
    <w:tmpl w:val="68284FEA"/>
    <w:lvl w:ilvl="0" w:tplc="5DF041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F20CC"/>
    <w:multiLevelType w:val="hybridMultilevel"/>
    <w:tmpl w:val="58F4F2EE"/>
    <w:lvl w:ilvl="0" w:tplc="0809000F">
      <w:start w:val="1"/>
      <w:numFmt w:val="decimal"/>
      <w:lvlText w:val="%1."/>
      <w:lvlJc w:val="left"/>
      <w:pPr>
        <w:ind w:left="72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4D04BF"/>
    <w:multiLevelType w:val="hybridMultilevel"/>
    <w:tmpl w:val="4976B3BA"/>
    <w:lvl w:ilvl="0" w:tplc="D8361E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23EE0"/>
    <w:multiLevelType w:val="hybridMultilevel"/>
    <w:tmpl w:val="AB426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3"/>
  </w:num>
  <w:num w:numId="4">
    <w:abstractNumId w:val="5"/>
  </w:num>
  <w:num w:numId="5">
    <w:abstractNumId w:val="18"/>
  </w:num>
  <w:num w:numId="6">
    <w:abstractNumId w:val="15"/>
  </w:num>
  <w:num w:numId="7">
    <w:abstractNumId w:val="17"/>
  </w:num>
  <w:num w:numId="8">
    <w:abstractNumId w:val="22"/>
  </w:num>
  <w:num w:numId="9">
    <w:abstractNumId w:val="0"/>
  </w:num>
  <w:num w:numId="10">
    <w:abstractNumId w:val="11"/>
  </w:num>
  <w:num w:numId="11">
    <w:abstractNumId w:val="4"/>
  </w:num>
  <w:num w:numId="12">
    <w:abstractNumId w:val="9"/>
  </w:num>
  <w:num w:numId="13">
    <w:abstractNumId w:val="19"/>
  </w:num>
  <w:num w:numId="14">
    <w:abstractNumId w:val="3"/>
  </w:num>
  <w:num w:numId="15">
    <w:abstractNumId w:val="16"/>
  </w:num>
  <w:num w:numId="16">
    <w:abstractNumId w:val="1"/>
  </w:num>
  <w:num w:numId="17">
    <w:abstractNumId w:val="8"/>
  </w:num>
  <w:num w:numId="18">
    <w:abstractNumId w:val="7"/>
  </w:num>
  <w:num w:numId="19">
    <w:abstractNumId w:val="20"/>
  </w:num>
  <w:num w:numId="20">
    <w:abstractNumId w:val="10"/>
  </w:num>
  <w:num w:numId="21">
    <w:abstractNumId w:val="6"/>
  </w:num>
  <w:num w:numId="22">
    <w:abstractNumId w:val="2"/>
  </w:num>
  <w:num w:numId="2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Belyaevskaya">
    <w15:presenceInfo w15:providerId="AD" w15:userId="S-1-5-21-1124061470-3180642199-3184430903-10472"/>
  </w15:person>
  <w15:person w15:author="Nicholas Schurch (Staff)">
    <w15:presenceInfo w15:providerId="None" w15:userId="Nicholas Schurch (Staff)"/>
  </w15:person>
  <w15:person w15:author="Nicholas Schurch (Staff) [2]">
    <w15:presenceInfo w15:providerId="Windows Live" w15:userId="095f8c82-e1b3-460a-9786-40672503ef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single lea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sft9txgdvp5dearv65fpw0azv5xwswd5fa&quot;&gt;My EndNote Library&lt;record-ids&gt;&lt;item&gt;33&lt;/item&gt;&lt;item&gt;35&lt;/item&gt;&lt;item&gt;150&lt;/item&gt;&lt;item&gt;154&lt;/item&gt;&lt;item&gt;156&lt;/item&gt;&lt;item&gt;206&lt;/item&gt;&lt;item&gt;207&lt;/item&gt;&lt;item&gt;230&lt;/item&gt;&lt;item&gt;232&lt;/item&gt;&lt;item&gt;241&lt;/item&gt;&lt;item&gt;242&lt;/item&gt;&lt;item&gt;247&lt;/item&gt;&lt;item&gt;287&lt;/item&gt;&lt;item&gt;292&lt;/item&gt;&lt;item&gt;294&lt;/item&gt;&lt;item&gt;296&lt;/item&gt;&lt;/record-ids&gt;&lt;/item&gt;&lt;/Libraries&gt;"/>
  </w:docVars>
  <w:rsids>
    <w:rsidRoot w:val="002857EE"/>
    <w:rsid w:val="000003F6"/>
    <w:rsid w:val="000273B8"/>
    <w:rsid w:val="00047793"/>
    <w:rsid w:val="00051E67"/>
    <w:rsid w:val="00052037"/>
    <w:rsid w:val="00057E09"/>
    <w:rsid w:val="00071042"/>
    <w:rsid w:val="00095AFA"/>
    <w:rsid w:val="000A074D"/>
    <w:rsid w:val="000A1C9E"/>
    <w:rsid w:val="000A55E9"/>
    <w:rsid w:val="000C2A82"/>
    <w:rsid w:val="000C3A0B"/>
    <w:rsid w:val="000D0F0B"/>
    <w:rsid w:val="000E7F1D"/>
    <w:rsid w:val="00107258"/>
    <w:rsid w:val="00112964"/>
    <w:rsid w:val="00127734"/>
    <w:rsid w:val="001418DF"/>
    <w:rsid w:val="0015487C"/>
    <w:rsid w:val="00180334"/>
    <w:rsid w:val="00196335"/>
    <w:rsid w:val="001A6527"/>
    <w:rsid w:val="001A751C"/>
    <w:rsid w:val="001E1145"/>
    <w:rsid w:val="001F096A"/>
    <w:rsid w:val="00204D19"/>
    <w:rsid w:val="00215FE4"/>
    <w:rsid w:val="00217B65"/>
    <w:rsid w:val="00254E41"/>
    <w:rsid w:val="00255921"/>
    <w:rsid w:val="00270EF4"/>
    <w:rsid w:val="00272797"/>
    <w:rsid w:val="002857EE"/>
    <w:rsid w:val="00290BD4"/>
    <w:rsid w:val="00294933"/>
    <w:rsid w:val="002B1346"/>
    <w:rsid w:val="002C420B"/>
    <w:rsid w:val="002C4520"/>
    <w:rsid w:val="002C55A8"/>
    <w:rsid w:val="00302B00"/>
    <w:rsid w:val="00306A9D"/>
    <w:rsid w:val="00315692"/>
    <w:rsid w:val="00321D80"/>
    <w:rsid w:val="00332E9A"/>
    <w:rsid w:val="003625A6"/>
    <w:rsid w:val="00377434"/>
    <w:rsid w:val="00382769"/>
    <w:rsid w:val="003861FF"/>
    <w:rsid w:val="003A1ACD"/>
    <w:rsid w:val="003A496E"/>
    <w:rsid w:val="00404800"/>
    <w:rsid w:val="00404DC2"/>
    <w:rsid w:val="00426666"/>
    <w:rsid w:val="0045275E"/>
    <w:rsid w:val="00453F63"/>
    <w:rsid w:val="004870DB"/>
    <w:rsid w:val="004A417A"/>
    <w:rsid w:val="004D389D"/>
    <w:rsid w:val="004E4BAE"/>
    <w:rsid w:val="00505856"/>
    <w:rsid w:val="00505CD6"/>
    <w:rsid w:val="00520281"/>
    <w:rsid w:val="00537C98"/>
    <w:rsid w:val="005428DD"/>
    <w:rsid w:val="00544613"/>
    <w:rsid w:val="00545EC9"/>
    <w:rsid w:val="005634B0"/>
    <w:rsid w:val="005861EF"/>
    <w:rsid w:val="00591545"/>
    <w:rsid w:val="005A041D"/>
    <w:rsid w:val="005A7B82"/>
    <w:rsid w:val="005E26BA"/>
    <w:rsid w:val="006132BB"/>
    <w:rsid w:val="006315E8"/>
    <w:rsid w:val="00632C79"/>
    <w:rsid w:val="00650C30"/>
    <w:rsid w:val="0065489F"/>
    <w:rsid w:val="0065615A"/>
    <w:rsid w:val="006660B6"/>
    <w:rsid w:val="00681748"/>
    <w:rsid w:val="00692314"/>
    <w:rsid w:val="0069753F"/>
    <w:rsid w:val="006A35FE"/>
    <w:rsid w:val="006C790E"/>
    <w:rsid w:val="006D22ED"/>
    <w:rsid w:val="006F0A04"/>
    <w:rsid w:val="00722B5F"/>
    <w:rsid w:val="00747DCA"/>
    <w:rsid w:val="00757970"/>
    <w:rsid w:val="00774ABA"/>
    <w:rsid w:val="007835B9"/>
    <w:rsid w:val="00795137"/>
    <w:rsid w:val="007A74F7"/>
    <w:rsid w:val="007B7620"/>
    <w:rsid w:val="007D54FE"/>
    <w:rsid w:val="007E2DC5"/>
    <w:rsid w:val="007F55EC"/>
    <w:rsid w:val="00804423"/>
    <w:rsid w:val="00825017"/>
    <w:rsid w:val="008657DC"/>
    <w:rsid w:val="00875AF0"/>
    <w:rsid w:val="00887F9E"/>
    <w:rsid w:val="008A0994"/>
    <w:rsid w:val="008A3186"/>
    <w:rsid w:val="008E48FE"/>
    <w:rsid w:val="00902AEF"/>
    <w:rsid w:val="00903628"/>
    <w:rsid w:val="00906DA9"/>
    <w:rsid w:val="00907B20"/>
    <w:rsid w:val="009137E1"/>
    <w:rsid w:val="0092736D"/>
    <w:rsid w:val="009274F6"/>
    <w:rsid w:val="00931111"/>
    <w:rsid w:val="00937072"/>
    <w:rsid w:val="00937566"/>
    <w:rsid w:val="009471D3"/>
    <w:rsid w:val="00955678"/>
    <w:rsid w:val="00960E3E"/>
    <w:rsid w:val="0096518B"/>
    <w:rsid w:val="00977805"/>
    <w:rsid w:val="00980A6A"/>
    <w:rsid w:val="00991765"/>
    <w:rsid w:val="009A7378"/>
    <w:rsid w:val="009B33EF"/>
    <w:rsid w:val="009C3B21"/>
    <w:rsid w:val="009E0CB2"/>
    <w:rsid w:val="009E16D4"/>
    <w:rsid w:val="009E4F7A"/>
    <w:rsid w:val="00A0072E"/>
    <w:rsid w:val="00A040B0"/>
    <w:rsid w:val="00A10C7D"/>
    <w:rsid w:val="00A20103"/>
    <w:rsid w:val="00A23A17"/>
    <w:rsid w:val="00A249A6"/>
    <w:rsid w:val="00A305E5"/>
    <w:rsid w:val="00A3261C"/>
    <w:rsid w:val="00A421DE"/>
    <w:rsid w:val="00A673C7"/>
    <w:rsid w:val="00A80DB0"/>
    <w:rsid w:val="00AB5B94"/>
    <w:rsid w:val="00AF2F91"/>
    <w:rsid w:val="00B06A0D"/>
    <w:rsid w:val="00B63035"/>
    <w:rsid w:val="00B6520F"/>
    <w:rsid w:val="00B94AF0"/>
    <w:rsid w:val="00BA068F"/>
    <w:rsid w:val="00BA2D57"/>
    <w:rsid w:val="00BA3F85"/>
    <w:rsid w:val="00BB6384"/>
    <w:rsid w:val="00BC4A61"/>
    <w:rsid w:val="00BD1C81"/>
    <w:rsid w:val="00BD24F2"/>
    <w:rsid w:val="00C03823"/>
    <w:rsid w:val="00C15CCC"/>
    <w:rsid w:val="00C3144E"/>
    <w:rsid w:val="00C534E2"/>
    <w:rsid w:val="00C56784"/>
    <w:rsid w:val="00C652F8"/>
    <w:rsid w:val="00C81BB1"/>
    <w:rsid w:val="00CA0B08"/>
    <w:rsid w:val="00CB6E87"/>
    <w:rsid w:val="00CC1A93"/>
    <w:rsid w:val="00CD1D1F"/>
    <w:rsid w:val="00CE0A04"/>
    <w:rsid w:val="00CE6C47"/>
    <w:rsid w:val="00CF30FF"/>
    <w:rsid w:val="00D022CE"/>
    <w:rsid w:val="00D06638"/>
    <w:rsid w:val="00D247FE"/>
    <w:rsid w:val="00D464A3"/>
    <w:rsid w:val="00D929AE"/>
    <w:rsid w:val="00DA0E11"/>
    <w:rsid w:val="00DA44B5"/>
    <w:rsid w:val="00DC0564"/>
    <w:rsid w:val="00DF360D"/>
    <w:rsid w:val="00E01260"/>
    <w:rsid w:val="00E06ABE"/>
    <w:rsid w:val="00E37520"/>
    <w:rsid w:val="00E44C22"/>
    <w:rsid w:val="00E561E5"/>
    <w:rsid w:val="00E56B12"/>
    <w:rsid w:val="00E81D04"/>
    <w:rsid w:val="00E975A2"/>
    <w:rsid w:val="00EA4F54"/>
    <w:rsid w:val="00EA7EC9"/>
    <w:rsid w:val="00EB61DE"/>
    <w:rsid w:val="00EC5536"/>
    <w:rsid w:val="00ED07B5"/>
    <w:rsid w:val="00ED1C0E"/>
    <w:rsid w:val="00EE0FDF"/>
    <w:rsid w:val="00EF72E1"/>
    <w:rsid w:val="00F51557"/>
    <w:rsid w:val="00F51BC2"/>
    <w:rsid w:val="00F532EC"/>
    <w:rsid w:val="00F60950"/>
    <w:rsid w:val="00F61D20"/>
    <w:rsid w:val="00F84174"/>
    <w:rsid w:val="00FA1430"/>
    <w:rsid w:val="00FB59A6"/>
    <w:rsid w:val="00FC1139"/>
    <w:rsid w:val="00FD178D"/>
    <w:rsid w:val="00FD38D0"/>
    <w:rsid w:val="00FD7C65"/>
    <w:rsid w:val="00FE5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B5D3"/>
  <w14:defaultImageDpi w14:val="32767"/>
  <w15:chartTrackingRefBased/>
  <w15:docId w15:val="{2B3282EA-D954-404C-A231-96C26C01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7C"/>
  </w:style>
  <w:style w:type="paragraph" w:styleId="Heading1">
    <w:name w:val="heading 1"/>
    <w:basedOn w:val="Normal"/>
    <w:next w:val="Normal"/>
    <w:link w:val="Heading1Char"/>
    <w:uiPriority w:val="9"/>
    <w:qFormat/>
    <w:rsid w:val="00F532EC"/>
    <w:pPr>
      <w:keepNext/>
      <w:keepLines/>
      <w:spacing w:before="240"/>
      <w:outlineLvl w:val="0"/>
    </w:pPr>
    <w:rPr>
      <w:rFonts w:ascii="Ubuntu" w:eastAsiaTheme="majorEastAsia" w:hAnsi="Ubuntu"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532EC"/>
    <w:pPr>
      <w:keepNext/>
      <w:keepLines/>
      <w:spacing w:before="40"/>
      <w:outlineLvl w:val="1"/>
    </w:pPr>
    <w:rPr>
      <w:rFonts w:ascii="Ubuntu Medium" w:eastAsiaTheme="majorEastAsia" w:hAnsi="Ubuntu Medium"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418DF"/>
    <w:pPr>
      <w:keepNext/>
      <w:keepLines/>
      <w:spacing w:before="40"/>
      <w:ind w:left="720"/>
      <w:outlineLvl w:val="2"/>
    </w:pPr>
    <w:rPr>
      <w:rFonts w:ascii="Ubuntu" w:eastAsiaTheme="majorEastAsia" w:hAnsi="Ubuntu" w:cstheme="majorBidi"/>
      <w:color w:val="1F3763" w:themeColor="accent1" w:themeShade="7F"/>
    </w:rPr>
  </w:style>
  <w:style w:type="paragraph" w:styleId="Heading4">
    <w:name w:val="heading 4"/>
    <w:basedOn w:val="Normal"/>
    <w:next w:val="Normal"/>
    <w:link w:val="Heading4Char"/>
    <w:uiPriority w:val="9"/>
    <w:unhideWhenUsed/>
    <w:qFormat/>
    <w:rsid w:val="00EF72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EE"/>
    <w:pPr>
      <w:ind w:left="720"/>
      <w:contextualSpacing/>
    </w:pPr>
    <w:rPr>
      <w:rFonts w:ascii="Ubuntu" w:hAnsi="Ubuntu"/>
    </w:rPr>
  </w:style>
  <w:style w:type="character" w:customStyle="1" w:styleId="Heading1Char">
    <w:name w:val="Heading 1 Char"/>
    <w:basedOn w:val="DefaultParagraphFont"/>
    <w:link w:val="Heading1"/>
    <w:uiPriority w:val="9"/>
    <w:rsid w:val="00F532EC"/>
    <w:rPr>
      <w:rFonts w:ascii="Ubuntu" w:eastAsiaTheme="majorEastAsia" w:hAnsi="Ubuntu" w:cstheme="majorBidi"/>
      <w:b/>
      <w:color w:val="2F5496" w:themeColor="accent1" w:themeShade="BF"/>
      <w:sz w:val="32"/>
      <w:szCs w:val="32"/>
    </w:rPr>
  </w:style>
  <w:style w:type="character" w:customStyle="1" w:styleId="Heading2Char">
    <w:name w:val="Heading 2 Char"/>
    <w:basedOn w:val="DefaultParagraphFont"/>
    <w:link w:val="Heading2"/>
    <w:uiPriority w:val="9"/>
    <w:rsid w:val="00F532EC"/>
    <w:rPr>
      <w:rFonts w:ascii="Ubuntu Medium" w:eastAsiaTheme="majorEastAsia" w:hAnsi="Ubuntu Medium" w:cstheme="majorBidi"/>
      <w:color w:val="2F5496" w:themeColor="accent1" w:themeShade="BF"/>
      <w:sz w:val="28"/>
      <w:szCs w:val="26"/>
    </w:rPr>
  </w:style>
  <w:style w:type="paragraph" w:styleId="HTMLPreformatted">
    <w:name w:val="HTML Preformatted"/>
    <w:basedOn w:val="Normal"/>
    <w:link w:val="HTMLPreformattedChar"/>
    <w:uiPriority w:val="99"/>
    <w:semiHidden/>
    <w:unhideWhenUsed/>
    <w:rsid w:val="00AF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F2F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18DF"/>
    <w:rPr>
      <w:rFonts w:ascii="Ubuntu" w:eastAsiaTheme="majorEastAsia" w:hAnsi="Ubuntu" w:cstheme="majorBidi"/>
      <w:color w:val="1F3763" w:themeColor="accent1" w:themeShade="7F"/>
    </w:rPr>
  </w:style>
  <w:style w:type="paragraph" w:styleId="Title">
    <w:name w:val="Title"/>
    <w:basedOn w:val="Normal"/>
    <w:next w:val="Normal"/>
    <w:link w:val="TitleChar"/>
    <w:uiPriority w:val="10"/>
    <w:qFormat/>
    <w:rsid w:val="00302B00"/>
    <w:pPr>
      <w:contextualSpacing/>
    </w:pPr>
    <w:rPr>
      <w:rFonts w:ascii="Ubuntu" w:eastAsiaTheme="majorEastAsia" w:hAnsi="Ubuntu" w:cstheme="majorBidi"/>
      <w:b/>
      <w:spacing w:val="-10"/>
      <w:kern w:val="28"/>
      <w:sz w:val="36"/>
      <w:szCs w:val="56"/>
    </w:rPr>
  </w:style>
  <w:style w:type="character" w:customStyle="1" w:styleId="TitleChar">
    <w:name w:val="Title Char"/>
    <w:basedOn w:val="DefaultParagraphFont"/>
    <w:link w:val="Title"/>
    <w:uiPriority w:val="10"/>
    <w:rsid w:val="00302B00"/>
    <w:rPr>
      <w:rFonts w:ascii="Ubuntu" w:eastAsiaTheme="majorEastAsia" w:hAnsi="Ubuntu" w:cstheme="majorBidi"/>
      <w:b/>
      <w:spacing w:val="-10"/>
      <w:kern w:val="28"/>
      <w:sz w:val="36"/>
      <w:szCs w:val="56"/>
    </w:rPr>
  </w:style>
  <w:style w:type="paragraph" w:styleId="Subtitle">
    <w:name w:val="Subtitle"/>
    <w:basedOn w:val="Normal"/>
    <w:next w:val="Normal"/>
    <w:link w:val="SubtitleChar"/>
    <w:uiPriority w:val="11"/>
    <w:qFormat/>
    <w:rsid w:val="00302B00"/>
    <w:pPr>
      <w:numPr>
        <w:ilvl w:val="1"/>
      </w:numPr>
      <w:spacing w:after="160"/>
    </w:pPr>
    <w:rPr>
      <w:rFonts w:ascii="Ubuntu Medium" w:eastAsiaTheme="minorEastAsia" w:hAnsi="Ubuntu Medium"/>
      <w:color w:val="5A5A5A" w:themeColor="text1" w:themeTint="A5"/>
      <w:spacing w:val="15"/>
      <w:sz w:val="32"/>
      <w:szCs w:val="22"/>
    </w:rPr>
  </w:style>
  <w:style w:type="character" w:customStyle="1" w:styleId="SubtitleChar">
    <w:name w:val="Subtitle Char"/>
    <w:basedOn w:val="DefaultParagraphFont"/>
    <w:link w:val="Subtitle"/>
    <w:uiPriority w:val="11"/>
    <w:rsid w:val="00302B00"/>
    <w:rPr>
      <w:rFonts w:ascii="Ubuntu Medium" w:eastAsiaTheme="minorEastAsia" w:hAnsi="Ubuntu Medium"/>
      <w:color w:val="5A5A5A" w:themeColor="text1" w:themeTint="A5"/>
      <w:spacing w:val="15"/>
      <w:sz w:val="32"/>
      <w:szCs w:val="22"/>
    </w:rPr>
  </w:style>
  <w:style w:type="paragraph" w:styleId="NoSpacing">
    <w:name w:val="No Spacing"/>
    <w:uiPriority w:val="1"/>
    <w:qFormat/>
    <w:rsid w:val="001418DF"/>
    <w:rPr>
      <w:rFonts w:ascii="Ubuntu" w:hAnsi="Ubuntu"/>
    </w:rPr>
  </w:style>
  <w:style w:type="character" w:styleId="CommentReference">
    <w:name w:val="annotation reference"/>
    <w:basedOn w:val="DefaultParagraphFont"/>
    <w:uiPriority w:val="99"/>
    <w:semiHidden/>
    <w:unhideWhenUsed/>
    <w:rsid w:val="001418DF"/>
    <w:rPr>
      <w:sz w:val="16"/>
      <w:szCs w:val="16"/>
    </w:rPr>
  </w:style>
  <w:style w:type="paragraph" w:styleId="CommentText">
    <w:name w:val="annotation text"/>
    <w:basedOn w:val="Normal"/>
    <w:link w:val="CommentTextChar"/>
    <w:uiPriority w:val="99"/>
    <w:semiHidden/>
    <w:unhideWhenUsed/>
    <w:rsid w:val="001418DF"/>
    <w:rPr>
      <w:rFonts w:ascii="Ubuntu" w:hAnsi="Ubuntu"/>
      <w:szCs w:val="20"/>
    </w:rPr>
  </w:style>
  <w:style w:type="character" w:customStyle="1" w:styleId="CommentTextChar">
    <w:name w:val="Comment Text Char"/>
    <w:basedOn w:val="DefaultParagraphFont"/>
    <w:link w:val="CommentText"/>
    <w:uiPriority w:val="99"/>
    <w:semiHidden/>
    <w:rsid w:val="001418DF"/>
    <w:rPr>
      <w:rFonts w:ascii="Ubuntu" w:hAnsi="Ubuntu"/>
      <w:sz w:val="20"/>
      <w:szCs w:val="20"/>
    </w:rPr>
  </w:style>
  <w:style w:type="paragraph" w:styleId="CommentSubject">
    <w:name w:val="annotation subject"/>
    <w:basedOn w:val="CommentText"/>
    <w:next w:val="CommentText"/>
    <w:link w:val="CommentSubjectChar"/>
    <w:uiPriority w:val="99"/>
    <w:semiHidden/>
    <w:unhideWhenUsed/>
    <w:rsid w:val="001418DF"/>
    <w:rPr>
      <w:b/>
      <w:bCs/>
    </w:rPr>
  </w:style>
  <w:style w:type="character" w:customStyle="1" w:styleId="CommentSubjectChar">
    <w:name w:val="Comment Subject Char"/>
    <w:basedOn w:val="CommentTextChar"/>
    <w:link w:val="CommentSubject"/>
    <w:uiPriority w:val="99"/>
    <w:semiHidden/>
    <w:rsid w:val="001418DF"/>
    <w:rPr>
      <w:rFonts w:ascii="Ubuntu" w:hAnsi="Ubuntu"/>
      <w:b/>
      <w:bCs/>
      <w:sz w:val="20"/>
      <w:szCs w:val="20"/>
    </w:rPr>
  </w:style>
  <w:style w:type="paragraph" w:styleId="BalloonText">
    <w:name w:val="Balloon Text"/>
    <w:basedOn w:val="Normal"/>
    <w:link w:val="BalloonTextChar"/>
    <w:uiPriority w:val="99"/>
    <w:semiHidden/>
    <w:unhideWhenUsed/>
    <w:rsid w:val="001418DF"/>
    <w:rPr>
      <w:sz w:val="18"/>
      <w:szCs w:val="18"/>
    </w:rPr>
  </w:style>
  <w:style w:type="character" w:customStyle="1" w:styleId="BalloonTextChar">
    <w:name w:val="Balloon Text Char"/>
    <w:basedOn w:val="DefaultParagraphFont"/>
    <w:link w:val="BalloonText"/>
    <w:uiPriority w:val="99"/>
    <w:semiHidden/>
    <w:rsid w:val="001418DF"/>
    <w:rPr>
      <w:rFonts w:ascii="Times New Roman" w:hAnsi="Times New Roman" w:cs="Times New Roman"/>
      <w:sz w:val="18"/>
      <w:szCs w:val="18"/>
    </w:rPr>
  </w:style>
  <w:style w:type="character" w:styleId="PlaceholderText">
    <w:name w:val="Placeholder Text"/>
    <w:basedOn w:val="DefaultParagraphFont"/>
    <w:uiPriority w:val="99"/>
    <w:semiHidden/>
    <w:rsid w:val="002C55A8"/>
    <w:rPr>
      <w:color w:val="808080"/>
    </w:rPr>
  </w:style>
  <w:style w:type="character" w:customStyle="1" w:styleId="highlight">
    <w:name w:val="highlight"/>
    <w:basedOn w:val="DefaultParagraphFont"/>
    <w:rsid w:val="00906DA9"/>
  </w:style>
  <w:style w:type="paragraph" w:styleId="Caption">
    <w:name w:val="caption"/>
    <w:basedOn w:val="Normal"/>
    <w:next w:val="Normal"/>
    <w:uiPriority w:val="35"/>
    <w:unhideWhenUsed/>
    <w:qFormat/>
    <w:rsid w:val="00095AFA"/>
    <w:pPr>
      <w:spacing w:after="200"/>
    </w:pPr>
    <w:rPr>
      <w:i/>
      <w:iCs/>
      <w:color w:val="44546A" w:themeColor="text2"/>
      <w:sz w:val="18"/>
      <w:szCs w:val="18"/>
    </w:rPr>
  </w:style>
  <w:style w:type="character" w:customStyle="1" w:styleId="Heading4Char">
    <w:name w:val="Heading 4 Char"/>
    <w:basedOn w:val="DefaultParagraphFont"/>
    <w:link w:val="Heading4"/>
    <w:uiPriority w:val="9"/>
    <w:rsid w:val="00EF72E1"/>
    <w:rPr>
      <w:rFonts w:asciiTheme="majorHAnsi" w:eastAsiaTheme="majorEastAsia" w:hAnsiTheme="majorHAnsi" w:cstheme="majorBidi"/>
      <w:i/>
      <w:iCs/>
      <w:color w:val="2F5496" w:themeColor="accent1" w:themeShade="BF"/>
      <w:sz w:val="20"/>
    </w:rPr>
  </w:style>
  <w:style w:type="table" w:styleId="TableGrid">
    <w:name w:val="Table Grid"/>
    <w:basedOn w:val="TableNormal"/>
    <w:uiPriority w:val="39"/>
    <w:rsid w:val="000E7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E7F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E7F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E7F1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E7F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7F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E7F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E7F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
    <w:name w:val="EndNote Bibliography Title"/>
    <w:basedOn w:val="Normal"/>
    <w:link w:val="EndNoteBibliographyTitleChar"/>
    <w:rsid w:val="0065615A"/>
    <w:pPr>
      <w:jc w:val="center"/>
    </w:pPr>
    <w:rPr>
      <w:lang w:val="en-US"/>
    </w:rPr>
  </w:style>
  <w:style w:type="character" w:customStyle="1" w:styleId="EndNoteBibliographyTitleChar">
    <w:name w:val="EndNote Bibliography Title Char"/>
    <w:basedOn w:val="DefaultParagraphFont"/>
    <w:link w:val="EndNoteBibliographyTitle"/>
    <w:rsid w:val="0065615A"/>
    <w:rPr>
      <w:rFonts w:ascii="Times New Roman" w:eastAsia="Times New Roman" w:hAnsi="Times New Roman" w:cs="Times New Roman"/>
      <w:lang w:val="en-US"/>
    </w:rPr>
  </w:style>
  <w:style w:type="paragraph" w:customStyle="1" w:styleId="EndNoteBibliography">
    <w:name w:val="EndNote Bibliography"/>
    <w:basedOn w:val="Normal"/>
    <w:link w:val="EndNoteBibliographyChar"/>
    <w:rsid w:val="0065615A"/>
    <w:pPr>
      <w:jc w:val="both"/>
    </w:pPr>
    <w:rPr>
      <w:lang w:val="en-US"/>
    </w:rPr>
  </w:style>
  <w:style w:type="character" w:customStyle="1" w:styleId="EndNoteBibliographyChar">
    <w:name w:val="EndNote Bibliography Char"/>
    <w:basedOn w:val="DefaultParagraphFont"/>
    <w:link w:val="EndNoteBibliography"/>
    <w:rsid w:val="0065615A"/>
    <w:rPr>
      <w:rFonts w:ascii="Times New Roman" w:eastAsia="Times New Roman" w:hAnsi="Times New Roman" w:cs="Times New Roman"/>
      <w:lang w:val="en-US"/>
    </w:rPr>
  </w:style>
  <w:style w:type="character" w:styleId="Strong">
    <w:name w:val="Strong"/>
    <w:basedOn w:val="DefaultParagraphFont"/>
    <w:uiPriority w:val="22"/>
    <w:qFormat/>
    <w:rsid w:val="001F096A"/>
    <w:rPr>
      <w:b/>
      <w:bCs/>
    </w:rPr>
  </w:style>
  <w:style w:type="character" w:customStyle="1" w:styleId="smallnote">
    <w:name w:val="smallnote"/>
    <w:basedOn w:val="DefaultParagraphFont"/>
    <w:rsid w:val="001F0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96">
      <w:bodyDiv w:val="1"/>
      <w:marLeft w:val="0"/>
      <w:marRight w:val="0"/>
      <w:marTop w:val="0"/>
      <w:marBottom w:val="0"/>
      <w:divBdr>
        <w:top w:val="none" w:sz="0" w:space="0" w:color="auto"/>
        <w:left w:val="none" w:sz="0" w:space="0" w:color="auto"/>
        <w:bottom w:val="none" w:sz="0" w:space="0" w:color="auto"/>
        <w:right w:val="none" w:sz="0" w:space="0" w:color="auto"/>
      </w:divBdr>
    </w:div>
    <w:div w:id="133838636">
      <w:bodyDiv w:val="1"/>
      <w:marLeft w:val="0"/>
      <w:marRight w:val="0"/>
      <w:marTop w:val="0"/>
      <w:marBottom w:val="0"/>
      <w:divBdr>
        <w:top w:val="none" w:sz="0" w:space="0" w:color="auto"/>
        <w:left w:val="none" w:sz="0" w:space="0" w:color="auto"/>
        <w:bottom w:val="none" w:sz="0" w:space="0" w:color="auto"/>
        <w:right w:val="none" w:sz="0" w:space="0" w:color="auto"/>
      </w:divBdr>
      <w:divsChild>
        <w:div w:id="1972903404">
          <w:marLeft w:val="0"/>
          <w:marRight w:val="0"/>
          <w:marTop w:val="0"/>
          <w:marBottom w:val="0"/>
          <w:divBdr>
            <w:top w:val="none" w:sz="0" w:space="0" w:color="auto"/>
            <w:left w:val="none" w:sz="0" w:space="0" w:color="auto"/>
            <w:bottom w:val="none" w:sz="0" w:space="0" w:color="auto"/>
            <w:right w:val="none" w:sz="0" w:space="0" w:color="auto"/>
          </w:divBdr>
        </w:div>
        <w:div w:id="149030533">
          <w:marLeft w:val="0"/>
          <w:marRight w:val="0"/>
          <w:marTop w:val="0"/>
          <w:marBottom w:val="0"/>
          <w:divBdr>
            <w:top w:val="none" w:sz="0" w:space="0" w:color="auto"/>
            <w:left w:val="none" w:sz="0" w:space="0" w:color="auto"/>
            <w:bottom w:val="none" w:sz="0" w:space="0" w:color="auto"/>
            <w:right w:val="none" w:sz="0" w:space="0" w:color="auto"/>
          </w:divBdr>
        </w:div>
        <w:div w:id="799032218">
          <w:marLeft w:val="0"/>
          <w:marRight w:val="0"/>
          <w:marTop w:val="0"/>
          <w:marBottom w:val="0"/>
          <w:divBdr>
            <w:top w:val="none" w:sz="0" w:space="0" w:color="auto"/>
            <w:left w:val="none" w:sz="0" w:space="0" w:color="auto"/>
            <w:bottom w:val="none" w:sz="0" w:space="0" w:color="auto"/>
            <w:right w:val="none" w:sz="0" w:space="0" w:color="auto"/>
          </w:divBdr>
        </w:div>
      </w:divsChild>
    </w:div>
    <w:div w:id="229508900">
      <w:bodyDiv w:val="1"/>
      <w:marLeft w:val="0"/>
      <w:marRight w:val="0"/>
      <w:marTop w:val="0"/>
      <w:marBottom w:val="0"/>
      <w:divBdr>
        <w:top w:val="none" w:sz="0" w:space="0" w:color="auto"/>
        <w:left w:val="none" w:sz="0" w:space="0" w:color="auto"/>
        <w:bottom w:val="none" w:sz="0" w:space="0" w:color="auto"/>
        <w:right w:val="none" w:sz="0" w:space="0" w:color="auto"/>
      </w:divBdr>
    </w:div>
    <w:div w:id="351616104">
      <w:bodyDiv w:val="1"/>
      <w:marLeft w:val="0"/>
      <w:marRight w:val="0"/>
      <w:marTop w:val="0"/>
      <w:marBottom w:val="0"/>
      <w:divBdr>
        <w:top w:val="none" w:sz="0" w:space="0" w:color="auto"/>
        <w:left w:val="none" w:sz="0" w:space="0" w:color="auto"/>
        <w:bottom w:val="none" w:sz="0" w:space="0" w:color="auto"/>
        <w:right w:val="none" w:sz="0" w:space="0" w:color="auto"/>
      </w:divBdr>
    </w:div>
    <w:div w:id="525559916">
      <w:bodyDiv w:val="1"/>
      <w:marLeft w:val="0"/>
      <w:marRight w:val="0"/>
      <w:marTop w:val="0"/>
      <w:marBottom w:val="0"/>
      <w:divBdr>
        <w:top w:val="none" w:sz="0" w:space="0" w:color="auto"/>
        <w:left w:val="none" w:sz="0" w:space="0" w:color="auto"/>
        <w:bottom w:val="none" w:sz="0" w:space="0" w:color="auto"/>
        <w:right w:val="none" w:sz="0" w:space="0" w:color="auto"/>
      </w:divBdr>
      <w:divsChild>
        <w:div w:id="587007235">
          <w:marLeft w:val="0"/>
          <w:marRight w:val="0"/>
          <w:marTop w:val="0"/>
          <w:marBottom w:val="0"/>
          <w:divBdr>
            <w:top w:val="none" w:sz="0" w:space="0" w:color="auto"/>
            <w:left w:val="none" w:sz="0" w:space="0" w:color="auto"/>
            <w:bottom w:val="none" w:sz="0" w:space="0" w:color="auto"/>
            <w:right w:val="none" w:sz="0" w:space="0" w:color="auto"/>
          </w:divBdr>
          <w:divsChild>
            <w:div w:id="1377271324">
              <w:marLeft w:val="0"/>
              <w:marRight w:val="0"/>
              <w:marTop w:val="0"/>
              <w:marBottom w:val="0"/>
              <w:divBdr>
                <w:top w:val="none" w:sz="0" w:space="0" w:color="auto"/>
                <w:left w:val="none" w:sz="0" w:space="0" w:color="auto"/>
                <w:bottom w:val="none" w:sz="0" w:space="0" w:color="auto"/>
                <w:right w:val="none" w:sz="0" w:space="0" w:color="auto"/>
              </w:divBdr>
              <w:divsChild>
                <w:div w:id="581834715">
                  <w:marLeft w:val="0"/>
                  <w:marRight w:val="0"/>
                  <w:marTop w:val="0"/>
                  <w:marBottom w:val="0"/>
                  <w:divBdr>
                    <w:top w:val="none" w:sz="0" w:space="0" w:color="auto"/>
                    <w:left w:val="none" w:sz="0" w:space="0" w:color="auto"/>
                    <w:bottom w:val="none" w:sz="0" w:space="0" w:color="auto"/>
                    <w:right w:val="none" w:sz="0" w:space="0" w:color="auto"/>
                  </w:divBdr>
                </w:div>
                <w:div w:id="1141845780">
                  <w:marLeft w:val="0"/>
                  <w:marRight w:val="0"/>
                  <w:marTop w:val="0"/>
                  <w:marBottom w:val="0"/>
                  <w:divBdr>
                    <w:top w:val="none" w:sz="0" w:space="0" w:color="auto"/>
                    <w:left w:val="none" w:sz="0" w:space="0" w:color="auto"/>
                    <w:bottom w:val="none" w:sz="0" w:space="0" w:color="auto"/>
                    <w:right w:val="none" w:sz="0" w:space="0" w:color="auto"/>
                  </w:divBdr>
                </w:div>
                <w:div w:id="729307130">
                  <w:marLeft w:val="0"/>
                  <w:marRight w:val="0"/>
                  <w:marTop w:val="0"/>
                  <w:marBottom w:val="0"/>
                  <w:divBdr>
                    <w:top w:val="none" w:sz="0" w:space="0" w:color="auto"/>
                    <w:left w:val="none" w:sz="0" w:space="0" w:color="auto"/>
                    <w:bottom w:val="none" w:sz="0" w:space="0" w:color="auto"/>
                    <w:right w:val="none" w:sz="0" w:space="0" w:color="auto"/>
                  </w:divBdr>
                </w:div>
                <w:div w:id="810093648">
                  <w:marLeft w:val="0"/>
                  <w:marRight w:val="0"/>
                  <w:marTop w:val="0"/>
                  <w:marBottom w:val="0"/>
                  <w:divBdr>
                    <w:top w:val="none" w:sz="0" w:space="0" w:color="auto"/>
                    <w:left w:val="none" w:sz="0" w:space="0" w:color="auto"/>
                    <w:bottom w:val="none" w:sz="0" w:space="0" w:color="auto"/>
                    <w:right w:val="none" w:sz="0" w:space="0" w:color="auto"/>
                  </w:divBdr>
                </w:div>
                <w:div w:id="1764448159">
                  <w:marLeft w:val="0"/>
                  <w:marRight w:val="0"/>
                  <w:marTop w:val="0"/>
                  <w:marBottom w:val="0"/>
                  <w:divBdr>
                    <w:top w:val="none" w:sz="0" w:space="0" w:color="auto"/>
                    <w:left w:val="none" w:sz="0" w:space="0" w:color="auto"/>
                    <w:bottom w:val="none" w:sz="0" w:space="0" w:color="auto"/>
                    <w:right w:val="none" w:sz="0" w:space="0" w:color="auto"/>
                  </w:divBdr>
                </w:div>
                <w:div w:id="337999885">
                  <w:marLeft w:val="0"/>
                  <w:marRight w:val="0"/>
                  <w:marTop w:val="0"/>
                  <w:marBottom w:val="0"/>
                  <w:divBdr>
                    <w:top w:val="none" w:sz="0" w:space="0" w:color="auto"/>
                    <w:left w:val="none" w:sz="0" w:space="0" w:color="auto"/>
                    <w:bottom w:val="none" w:sz="0" w:space="0" w:color="auto"/>
                    <w:right w:val="none" w:sz="0" w:space="0" w:color="auto"/>
                  </w:divBdr>
                </w:div>
                <w:div w:id="1032875998">
                  <w:marLeft w:val="0"/>
                  <w:marRight w:val="0"/>
                  <w:marTop w:val="0"/>
                  <w:marBottom w:val="0"/>
                  <w:divBdr>
                    <w:top w:val="none" w:sz="0" w:space="0" w:color="auto"/>
                    <w:left w:val="none" w:sz="0" w:space="0" w:color="auto"/>
                    <w:bottom w:val="none" w:sz="0" w:space="0" w:color="auto"/>
                    <w:right w:val="none" w:sz="0" w:space="0" w:color="auto"/>
                  </w:divBdr>
                </w:div>
                <w:div w:id="1410080058">
                  <w:marLeft w:val="0"/>
                  <w:marRight w:val="0"/>
                  <w:marTop w:val="0"/>
                  <w:marBottom w:val="0"/>
                  <w:divBdr>
                    <w:top w:val="none" w:sz="0" w:space="0" w:color="auto"/>
                    <w:left w:val="none" w:sz="0" w:space="0" w:color="auto"/>
                    <w:bottom w:val="none" w:sz="0" w:space="0" w:color="auto"/>
                    <w:right w:val="none" w:sz="0" w:space="0" w:color="auto"/>
                  </w:divBdr>
                </w:div>
                <w:div w:id="1218980798">
                  <w:marLeft w:val="0"/>
                  <w:marRight w:val="0"/>
                  <w:marTop w:val="0"/>
                  <w:marBottom w:val="0"/>
                  <w:divBdr>
                    <w:top w:val="none" w:sz="0" w:space="0" w:color="auto"/>
                    <w:left w:val="none" w:sz="0" w:space="0" w:color="auto"/>
                    <w:bottom w:val="none" w:sz="0" w:space="0" w:color="auto"/>
                    <w:right w:val="none" w:sz="0" w:space="0" w:color="auto"/>
                  </w:divBdr>
                </w:div>
                <w:div w:id="988631814">
                  <w:marLeft w:val="0"/>
                  <w:marRight w:val="0"/>
                  <w:marTop w:val="0"/>
                  <w:marBottom w:val="0"/>
                  <w:divBdr>
                    <w:top w:val="none" w:sz="0" w:space="0" w:color="auto"/>
                    <w:left w:val="none" w:sz="0" w:space="0" w:color="auto"/>
                    <w:bottom w:val="none" w:sz="0" w:space="0" w:color="auto"/>
                    <w:right w:val="none" w:sz="0" w:space="0" w:color="auto"/>
                  </w:divBdr>
                </w:div>
                <w:div w:id="812139489">
                  <w:marLeft w:val="0"/>
                  <w:marRight w:val="0"/>
                  <w:marTop w:val="0"/>
                  <w:marBottom w:val="0"/>
                  <w:divBdr>
                    <w:top w:val="none" w:sz="0" w:space="0" w:color="auto"/>
                    <w:left w:val="none" w:sz="0" w:space="0" w:color="auto"/>
                    <w:bottom w:val="none" w:sz="0" w:space="0" w:color="auto"/>
                    <w:right w:val="none" w:sz="0" w:space="0" w:color="auto"/>
                  </w:divBdr>
                </w:div>
                <w:div w:id="477694188">
                  <w:marLeft w:val="0"/>
                  <w:marRight w:val="0"/>
                  <w:marTop w:val="0"/>
                  <w:marBottom w:val="0"/>
                  <w:divBdr>
                    <w:top w:val="none" w:sz="0" w:space="0" w:color="auto"/>
                    <w:left w:val="none" w:sz="0" w:space="0" w:color="auto"/>
                    <w:bottom w:val="none" w:sz="0" w:space="0" w:color="auto"/>
                    <w:right w:val="none" w:sz="0" w:space="0" w:color="auto"/>
                  </w:divBdr>
                </w:div>
                <w:div w:id="1604458014">
                  <w:marLeft w:val="0"/>
                  <w:marRight w:val="0"/>
                  <w:marTop w:val="0"/>
                  <w:marBottom w:val="0"/>
                  <w:divBdr>
                    <w:top w:val="none" w:sz="0" w:space="0" w:color="auto"/>
                    <w:left w:val="none" w:sz="0" w:space="0" w:color="auto"/>
                    <w:bottom w:val="none" w:sz="0" w:space="0" w:color="auto"/>
                    <w:right w:val="none" w:sz="0" w:space="0" w:color="auto"/>
                  </w:divBdr>
                </w:div>
                <w:div w:id="2029411049">
                  <w:marLeft w:val="0"/>
                  <w:marRight w:val="0"/>
                  <w:marTop w:val="0"/>
                  <w:marBottom w:val="0"/>
                  <w:divBdr>
                    <w:top w:val="none" w:sz="0" w:space="0" w:color="auto"/>
                    <w:left w:val="none" w:sz="0" w:space="0" w:color="auto"/>
                    <w:bottom w:val="none" w:sz="0" w:space="0" w:color="auto"/>
                    <w:right w:val="none" w:sz="0" w:space="0" w:color="auto"/>
                  </w:divBdr>
                </w:div>
                <w:div w:id="906912675">
                  <w:marLeft w:val="0"/>
                  <w:marRight w:val="0"/>
                  <w:marTop w:val="0"/>
                  <w:marBottom w:val="0"/>
                  <w:divBdr>
                    <w:top w:val="none" w:sz="0" w:space="0" w:color="auto"/>
                    <w:left w:val="none" w:sz="0" w:space="0" w:color="auto"/>
                    <w:bottom w:val="none" w:sz="0" w:space="0" w:color="auto"/>
                    <w:right w:val="none" w:sz="0" w:space="0" w:color="auto"/>
                  </w:divBdr>
                </w:div>
                <w:div w:id="466164758">
                  <w:marLeft w:val="0"/>
                  <w:marRight w:val="0"/>
                  <w:marTop w:val="0"/>
                  <w:marBottom w:val="0"/>
                  <w:divBdr>
                    <w:top w:val="none" w:sz="0" w:space="0" w:color="auto"/>
                    <w:left w:val="none" w:sz="0" w:space="0" w:color="auto"/>
                    <w:bottom w:val="none" w:sz="0" w:space="0" w:color="auto"/>
                    <w:right w:val="none" w:sz="0" w:space="0" w:color="auto"/>
                  </w:divBdr>
                </w:div>
                <w:div w:id="329453201">
                  <w:marLeft w:val="0"/>
                  <w:marRight w:val="0"/>
                  <w:marTop w:val="0"/>
                  <w:marBottom w:val="0"/>
                  <w:divBdr>
                    <w:top w:val="none" w:sz="0" w:space="0" w:color="auto"/>
                    <w:left w:val="none" w:sz="0" w:space="0" w:color="auto"/>
                    <w:bottom w:val="none" w:sz="0" w:space="0" w:color="auto"/>
                    <w:right w:val="none" w:sz="0" w:space="0" w:color="auto"/>
                  </w:divBdr>
                </w:div>
                <w:div w:id="1391154221">
                  <w:marLeft w:val="0"/>
                  <w:marRight w:val="0"/>
                  <w:marTop w:val="0"/>
                  <w:marBottom w:val="0"/>
                  <w:divBdr>
                    <w:top w:val="none" w:sz="0" w:space="0" w:color="auto"/>
                    <w:left w:val="none" w:sz="0" w:space="0" w:color="auto"/>
                    <w:bottom w:val="none" w:sz="0" w:space="0" w:color="auto"/>
                    <w:right w:val="none" w:sz="0" w:space="0" w:color="auto"/>
                  </w:divBdr>
                </w:div>
                <w:div w:id="1663924856">
                  <w:marLeft w:val="0"/>
                  <w:marRight w:val="0"/>
                  <w:marTop w:val="0"/>
                  <w:marBottom w:val="0"/>
                  <w:divBdr>
                    <w:top w:val="none" w:sz="0" w:space="0" w:color="auto"/>
                    <w:left w:val="none" w:sz="0" w:space="0" w:color="auto"/>
                    <w:bottom w:val="none" w:sz="0" w:space="0" w:color="auto"/>
                    <w:right w:val="none" w:sz="0" w:space="0" w:color="auto"/>
                  </w:divBdr>
                </w:div>
                <w:div w:id="1738240717">
                  <w:marLeft w:val="0"/>
                  <w:marRight w:val="0"/>
                  <w:marTop w:val="0"/>
                  <w:marBottom w:val="0"/>
                  <w:divBdr>
                    <w:top w:val="none" w:sz="0" w:space="0" w:color="auto"/>
                    <w:left w:val="none" w:sz="0" w:space="0" w:color="auto"/>
                    <w:bottom w:val="none" w:sz="0" w:space="0" w:color="auto"/>
                    <w:right w:val="none" w:sz="0" w:space="0" w:color="auto"/>
                  </w:divBdr>
                </w:div>
                <w:div w:id="1166358067">
                  <w:marLeft w:val="0"/>
                  <w:marRight w:val="0"/>
                  <w:marTop w:val="0"/>
                  <w:marBottom w:val="0"/>
                  <w:divBdr>
                    <w:top w:val="none" w:sz="0" w:space="0" w:color="auto"/>
                    <w:left w:val="none" w:sz="0" w:space="0" w:color="auto"/>
                    <w:bottom w:val="none" w:sz="0" w:space="0" w:color="auto"/>
                    <w:right w:val="none" w:sz="0" w:space="0" w:color="auto"/>
                  </w:divBdr>
                </w:div>
                <w:div w:id="1649246107">
                  <w:marLeft w:val="0"/>
                  <w:marRight w:val="0"/>
                  <w:marTop w:val="0"/>
                  <w:marBottom w:val="0"/>
                  <w:divBdr>
                    <w:top w:val="none" w:sz="0" w:space="0" w:color="auto"/>
                    <w:left w:val="none" w:sz="0" w:space="0" w:color="auto"/>
                    <w:bottom w:val="none" w:sz="0" w:space="0" w:color="auto"/>
                    <w:right w:val="none" w:sz="0" w:space="0" w:color="auto"/>
                  </w:divBdr>
                </w:div>
                <w:div w:id="260453277">
                  <w:marLeft w:val="0"/>
                  <w:marRight w:val="0"/>
                  <w:marTop w:val="0"/>
                  <w:marBottom w:val="0"/>
                  <w:divBdr>
                    <w:top w:val="none" w:sz="0" w:space="0" w:color="auto"/>
                    <w:left w:val="none" w:sz="0" w:space="0" w:color="auto"/>
                    <w:bottom w:val="none" w:sz="0" w:space="0" w:color="auto"/>
                    <w:right w:val="none" w:sz="0" w:space="0" w:color="auto"/>
                  </w:divBdr>
                </w:div>
                <w:div w:id="738215483">
                  <w:marLeft w:val="0"/>
                  <w:marRight w:val="0"/>
                  <w:marTop w:val="0"/>
                  <w:marBottom w:val="0"/>
                  <w:divBdr>
                    <w:top w:val="none" w:sz="0" w:space="0" w:color="auto"/>
                    <w:left w:val="none" w:sz="0" w:space="0" w:color="auto"/>
                    <w:bottom w:val="none" w:sz="0" w:space="0" w:color="auto"/>
                    <w:right w:val="none" w:sz="0" w:space="0" w:color="auto"/>
                  </w:divBdr>
                </w:div>
                <w:div w:id="1633289418">
                  <w:marLeft w:val="0"/>
                  <w:marRight w:val="0"/>
                  <w:marTop w:val="0"/>
                  <w:marBottom w:val="0"/>
                  <w:divBdr>
                    <w:top w:val="none" w:sz="0" w:space="0" w:color="auto"/>
                    <w:left w:val="none" w:sz="0" w:space="0" w:color="auto"/>
                    <w:bottom w:val="none" w:sz="0" w:space="0" w:color="auto"/>
                    <w:right w:val="none" w:sz="0" w:space="0" w:color="auto"/>
                  </w:divBdr>
                </w:div>
                <w:div w:id="873005249">
                  <w:marLeft w:val="0"/>
                  <w:marRight w:val="0"/>
                  <w:marTop w:val="0"/>
                  <w:marBottom w:val="0"/>
                  <w:divBdr>
                    <w:top w:val="none" w:sz="0" w:space="0" w:color="auto"/>
                    <w:left w:val="none" w:sz="0" w:space="0" w:color="auto"/>
                    <w:bottom w:val="none" w:sz="0" w:space="0" w:color="auto"/>
                    <w:right w:val="none" w:sz="0" w:space="0" w:color="auto"/>
                  </w:divBdr>
                </w:div>
                <w:div w:id="6836978">
                  <w:marLeft w:val="0"/>
                  <w:marRight w:val="0"/>
                  <w:marTop w:val="0"/>
                  <w:marBottom w:val="0"/>
                  <w:divBdr>
                    <w:top w:val="none" w:sz="0" w:space="0" w:color="auto"/>
                    <w:left w:val="none" w:sz="0" w:space="0" w:color="auto"/>
                    <w:bottom w:val="none" w:sz="0" w:space="0" w:color="auto"/>
                    <w:right w:val="none" w:sz="0" w:space="0" w:color="auto"/>
                  </w:divBdr>
                </w:div>
                <w:div w:id="960695435">
                  <w:marLeft w:val="0"/>
                  <w:marRight w:val="0"/>
                  <w:marTop w:val="0"/>
                  <w:marBottom w:val="0"/>
                  <w:divBdr>
                    <w:top w:val="none" w:sz="0" w:space="0" w:color="auto"/>
                    <w:left w:val="none" w:sz="0" w:space="0" w:color="auto"/>
                    <w:bottom w:val="none" w:sz="0" w:space="0" w:color="auto"/>
                    <w:right w:val="none" w:sz="0" w:space="0" w:color="auto"/>
                  </w:divBdr>
                </w:div>
                <w:div w:id="1179199098">
                  <w:marLeft w:val="0"/>
                  <w:marRight w:val="0"/>
                  <w:marTop w:val="0"/>
                  <w:marBottom w:val="0"/>
                  <w:divBdr>
                    <w:top w:val="none" w:sz="0" w:space="0" w:color="auto"/>
                    <w:left w:val="none" w:sz="0" w:space="0" w:color="auto"/>
                    <w:bottom w:val="none" w:sz="0" w:space="0" w:color="auto"/>
                    <w:right w:val="none" w:sz="0" w:space="0" w:color="auto"/>
                  </w:divBdr>
                </w:div>
                <w:div w:id="833567686">
                  <w:marLeft w:val="0"/>
                  <w:marRight w:val="0"/>
                  <w:marTop w:val="0"/>
                  <w:marBottom w:val="0"/>
                  <w:divBdr>
                    <w:top w:val="none" w:sz="0" w:space="0" w:color="auto"/>
                    <w:left w:val="none" w:sz="0" w:space="0" w:color="auto"/>
                    <w:bottom w:val="none" w:sz="0" w:space="0" w:color="auto"/>
                    <w:right w:val="none" w:sz="0" w:space="0" w:color="auto"/>
                  </w:divBdr>
                </w:div>
                <w:div w:id="652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5418">
          <w:marLeft w:val="0"/>
          <w:marRight w:val="0"/>
          <w:marTop w:val="0"/>
          <w:marBottom w:val="0"/>
          <w:divBdr>
            <w:top w:val="none" w:sz="0" w:space="0" w:color="auto"/>
            <w:left w:val="none" w:sz="0" w:space="0" w:color="auto"/>
            <w:bottom w:val="none" w:sz="0" w:space="0" w:color="auto"/>
            <w:right w:val="none" w:sz="0" w:space="0" w:color="auto"/>
          </w:divBdr>
          <w:divsChild>
            <w:div w:id="432750431">
              <w:marLeft w:val="0"/>
              <w:marRight w:val="0"/>
              <w:marTop w:val="0"/>
              <w:marBottom w:val="0"/>
              <w:divBdr>
                <w:top w:val="none" w:sz="0" w:space="0" w:color="auto"/>
                <w:left w:val="none" w:sz="0" w:space="0" w:color="auto"/>
                <w:bottom w:val="none" w:sz="0" w:space="0" w:color="auto"/>
                <w:right w:val="none" w:sz="0" w:space="0" w:color="auto"/>
              </w:divBdr>
              <w:divsChild>
                <w:div w:id="1376585965">
                  <w:marLeft w:val="0"/>
                  <w:marRight w:val="0"/>
                  <w:marTop w:val="0"/>
                  <w:marBottom w:val="0"/>
                  <w:divBdr>
                    <w:top w:val="none" w:sz="0" w:space="0" w:color="auto"/>
                    <w:left w:val="none" w:sz="0" w:space="0" w:color="auto"/>
                    <w:bottom w:val="none" w:sz="0" w:space="0" w:color="auto"/>
                    <w:right w:val="none" w:sz="0" w:space="0" w:color="auto"/>
                  </w:divBdr>
                </w:div>
                <w:div w:id="14889115">
                  <w:marLeft w:val="0"/>
                  <w:marRight w:val="0"/>
                  <w:marTop w:val="0"/>
                  <w:marBottom w:val="0"/>
                  <w:divBdr>
                    <w:top w:val="none" w:sz="0" w:space="0" w:color="auto"/>
                    <w:left w:val="none" w:sz="0" w:space="0" w:color="auto"/>
                    <w:bottom w:val="none" w:sz="0" w:space="0" w:color="auto"/>
                    <w:right w:val="none" w:sz="0" w:space="0" w:color="auto"/>
                  </w:divBdr>
                </w:div>
                <w:div w:id="1156842055">
                  <w:marLeft w:val="0"/>
                  <w:marRight w:val="0"/>
                  <w:marTop w:val="0"/>
                  <w:marBottom w:val="0"/>
                  <w:divBdr>
                    <w:top w:val="none" w:sz="0" w:space="0" w:color="auto"/>
                    <w:left w:val="none" w:sz="0" w:space="0" w:color="auto"/>
                    <w:bottom w:val="none" w:sz="0" w:space="0" w:color="auto"/>
                    <w:right w:val="none" w:sz="0" w:space="0" w:color="auto"/>
                  </w:divBdr>
                </w:div>
                <w:div w:id="1853764407">
                  <w:marLeft w:val="0"/>
                  <w:marRight w:val="0"/>
                  <w:marTop w:val="0"/>
                  <w:marBottom w:val="0"/>
                  <w:divBdr>
                    <w:top w:val="none" w:sz="0" w:space="0" w:color="auto"/>
                    <w:left w:val="none" w:sz="0" w:space="0" w:color="auto"/>
                    <w:bottom w:val="none" w:sz="0" w:space="0" w:color="auto"/>
                    <w:right w:val="none" w:sz="0" w:space="0" w:color="auto"/>
                  </w:divBdr>
                </w:div>
                <w:div w:id="1597246653">
                  <w:marLeft w:val="0"/>
                  <w:marRight w:val="0"/>
                  <w:marTop w:val="0"/>
                  <w:marBottom w:val="0"/>
                  <w:divBdr>
                    <w:top w:val="none" w:sz="0" w:space="0" w:color="auto"/>
                    <w:left w:val="none" w:sz="0" w:space="0" w:color="auto"/>
                    <w:bottom w:val="none" w:sz="0" w:space="0" w:color="auto"/>
                    <w:right w:val="none" w:sz="0" w:space="0" w:color="auto"/>
                  </w:divBdr>
                </w:div>
                <w:div w:id="1020005933">
                  <w:marLeft w:val="0"/>
                  <w:marRight w:val="0"/>
                  <w:marTop w:val="0"/>
                  <w:marBottom w:val="0"/>
                  <w:divBdr>
                    <w:top w:val="none" w:sz="0" w:space="0" w:color="auto"/>
                    <w:left w:val="none" w:sz="0" w:space="0" w:color="auto"/>
                    <w:bottom w:val="none" w:sz="0" w:space="0" w:color="auto"/>
                    <w:right w:val="none" w:sz="0" w:space="0" w:color="auto"/>
                  </w:divBdr>
                </w:div>
                <w:div w:id="1423527223">
                  <w:marLeft w:val="0"/>
                  <w:marRight w:val="0"/>
                  <w:marTop w:val="0"/>
                  <w:marBottom w:val="0"/>
                  <w:divBdr>
                    <w:top w:val="none" w:sz="0" w:space="0" w:color="auto"/>
                    <w:left w:val="none" w:sz="0" w:space="0" w:color="auto"/>
                    <w:bottom w:val="none" w:sz="0" w:space="0" w:color="auto"/>
                    <w:right w:val="none" w:sz="0" w:space="0" w:color="auto"/>
                  </w:divBdr>
                </w:div>
                <w:div w:id="1758095854">
                  <w:marLeft w:val="0"/>
                  <w:marRight w:val="0"/>
                  <w:marTop w:val="0"/>
                  <w:marBottom w:val="0"/>
                  <w:divBdr>
                    <w:top w:val="none" w:sz="0" w:space="0" w:color="auto"/>
                    <w:left w:val="none" w:sz="0" w:space="0" w:color="auto"/>
                    <w:bottom w:val="none" w:sz="0" w:space="0" w:color="auto"/>
                    <w:right w:val="none" w:sz="0" w:space="0" w:color="auto"/>
                  </w:divBdr>
                </w:div>
                <w:div w:id="1798139854">
                  <w:marLeft w:val="0"/>
                  <w:marRight w:val="0"/>
                  <w:marTop w:val="0"/>
                  <w:marBottom w:val="0"/>
                  <w:divBdr>
                    <w:top w:val="none" w:sz="0" w:space="0" w:color="auto"/>
                    <w:left w:val="none" w:sz="0" w:space="0" w:color="auto"/>
                    <w:bottom w:val="none" w:sz="0" w:space="0" w:color="auto"/>
                    <w:right w:val="none" w:sz="0" w:space="0" w:color="auto"/>
                  </w:divBdr>
                </w:div>
                <w:div w:id="1580023889">
                  <w:marLeft w:val="0"/>
                  <w:marRight w:val="0"/>
                  <w:marTop w:val="0"/>
                  <w:marBottom w:val="0"/>
                  <w:divBdr>
                    <w:top w:val="none" w:sz="0" w:space="0" w:color="auto"/>
                    <w:left w:val="none" w:sz="0" w:space="0" w:color="auto"/>
                    <w:bottom w:val="none" w:sz="0" w:space="0" w:color="auto"/>
                    <w:right w:val="none" w:sz="0" w:space="0" w:color="auto"/>
                  </w:divBdr>
                </w:div>
                <w:div w:id="2081440452">
                  <w:marLeft w:val="0"/>
                  <w:marRight w:val="0"/>
                  <w:marTop w:val="0"/>
                  <w:marBottom w:val="0"/>
                  <w:divBdr>
                    <w:top w:val="none" w:sz="0" w:space="0" w:color="auto"/>
                    <w:left w:val="none" w:sz="0" w:space="0" w:color="auto"/>
                    <w:bottom w:val="none" w:sz="0" w:space="0" w:color="auto"/>
                    <w:right w:val="none" w:sz="0" w:space="0" w:color="auto"/>
                  </w:divBdr>
                </w:div>
                <w:div w:id="110440827">
                  <w:marLeft w:val="0"/>
                  <w:marRight w:val="0"/>
                  <w:marTop w:val="0"/>
                  <w:marBottom w:val="0"/>
                  <w:divBdr>
                    <w:top w:val="none" w:sz="0" w:space="0" w:color="auto"/>
                    <w:left w:val="none" w:sz="0" w:space="0" w:color="auto"/>
                    <w:bottom w:val="none" w:sz="0" w:space="0" w:color="auto"/>
                    <w:right w:val="none" w:sz="0" w:space="0" w:color="auto"/>
                  </w:divBdr>
                </w:div>
                <w:div w:id="1184517028">
                  <w:marLeft w:val="0"/>
                  <w:marRight w:val="0"/>
                  <w:marTop w:val="0"/>
                  <w:marBottom w:val="0"/>
                  <w:divBdr>
                    <w:top w:val="none" w:sz="0" w:space="0" w:color="auto"/>
                    <w:left w:val="none" w:sz="0" w:space="0" w:color="auto"/>
                    <w:bottom w:val="none" w:sz="0" w:space="0" w:color="auto"/>
                    <w:right w:val="none" w:sz="0" w:space="0" w:color="auto"/>
                  </w:divBdr>
                </w:div>
                <w:div w:id="1758747548">
                  <w:marLeft w:val="0"/>
                  <w:marRight w:val="0"/>
                  <w:marTop w:val="0"/>
                  <w:marBottom w:val="0"/>
                  <w:divBdr>
                    <w:top w:val="none" w:sz="0" w:space="0" w:color="auto"/>
                    <w:left w:val="none" w:sz="0" w:space="0" w:color="auto"/>
                    <w:bottom w:val="none" w:sz="0" w:space="0" w:color="auto"/>
                    <w:right w:val="none" w:sz="0" w:space="0" w:color="auto"/>
                  </w:divBdr>
                </w:div>
                <w:div w:id="367879570">
                  <w:marLeft w:val="0"/>
                  <w:marRight w:val="0"/>
                  <w:marTop w:val="0"/>
                  <w:marBottom w:val="0"/>
                  <w:divBdr>
                    <w:top w:val="none" w:sz="0" w:space="0" w:color="auto"/>
                    <w:left w:val="none" w:sz="0" w:space="0" w:color="auto"/>
                    <w:bottom w:val="none" w:sz="0" w:space="0" w:color="auto"/>
                    <w:right w:val="none" w:sz="0" w:space="0" w:color="auto"/>
                  </w:divBdr>
                </w:div>
                <w:div w:id="933173492">
                  <w:marLeft w:val="0"/>
                  <w:marRight w:val="0"/>
                  <w:marTop w:val="0"/>
                  <w:marBottom w:val="0"/>
                  <w:divBdr>
                    <w:top w:val="none" w:sz="0" w:space="0" w:color="auto"/>
                    <w:left w:val="none" w:sz="0" w:space="0" w:color="auto"/>
                    <w:bottom w:val="none" w:sz="0" w:space="0" w:color="auto"/>
                    <w:right w:val="none" w:sz="0" w:space="0" w:color="auto"/>
                  </w:divBdr>
                </w:div>
                <w:div w:id="1324120420">
                  <w:marLeft w:val="0"/>
                  <w:marRight w:val="0"/>
                  <w:marTop w:val="0"/>
                  <w:marBottom w:val="0"/>
                  <w:divBdr>
                    <w:top w:val="none" w:sz="0" w:space="0" w:color="auto"/>
                    <w:left w:val="none" w:sz="0" w:space="0" w:color="auto"/>
                    <w:bottom w:val="none" w:sz="0" w:space="0" w:color="auto"/>
                    <w:right w:val="none" w:sz="0" w:space="0" w:color="auto"/>
                  </w:divBdr>
                </w:div>
                <w:div w:id="730924088">
                  <w:marLeft w:val="0"/>
                  <w:marRight w:val="0"/>
                  <w:marTop w:val="0"/>
                  <w:marBottom w:val="0"/>
                  <w:divBdr>
                    <w:top w:val="none" w:sz="0" w:space="0" w:color="auto"/>
                    <w:left w:val="none" w:sz="0" w:space="0" w:color="auto"/>
                    <w:bottom w:val="none" w:sz="0" w:space="0" w:color="auto"/>
                    <w:right w:val="none" w:sz="0" w:space="0" w:color="auto"/>
                  </w:divBdr>
                </w:div>
                <w:div w:id="1498106284">
                  <w:marLeft w:val="0"/>
                  <w:marRight w:val="0"/>
                  <w:marTop w:val="0"/>
                  <w:marBottom w:val="0"/>
                  <w:divBdr>
                    <w:top w:val="none" w:sz="0" w:space="0" w:color="auto"/>
                    <w:left w:val="none" w:sz="0" w:space="0" w:color="auto"/>
                    <w:bottom w:val="none" w:sz="0" w:space="0" w:color="auto"/>
                    <w:right w:val="none" w:sz="0" w:space="0" w:color="auto"/>
                  </w:divBdr>
                </w:div>
                <w:div w:id="1920943259">
                  <w:marLeft w:val="0"/>
                  <w:marRight w:val="0"/>
                  <w:marTop w:val="0"/>
                  <w:marBottom w:val="0"/>
                  <w:divBdr>
                    <w:top w:val="none" w:sz="0" w:space="0" w:color="auto"/>
                    <w:left w:val="none" w:sz="0" w:space="0" w:color="auto"/>
                    <w:bottom w:val="none" w:sz="0" w:space="0" w:color="auto"/>
                    <w:right w:val="none" w:sz="0" w:space="0" w:color="auto"/>
                  </w:divBdr>
                </w:div>
                <w:div w:id="2141604025">
                  <w:marLeft w:val="0"/>
                  <w:marRight w:val="0"/>
                  <w:marTop w:val="0"/>
                  <w:marBottom w:val="0"/>
                  <w:divBdr>
                    <w:top w:val="none" w:sz="0" w:space="0" w:color="auto"/>
                    <w:left w:val="none" w:sz="0" w:space="0" w:color="auto"/>
                    <w:bottom w:val="none" w:sz="0" w:space="0" w:color="auto"/>
                    <w:right w:val="none" w:sz="0" w:space="0" w:color="auto"/>
                  </w:divBdr>
                </w:div>
                <w:div w:id="1943762332">
                  <w:marLeft w:val="0"/>
                  <w:marRight w:val="0"/>
                  <w:marTop w:val="0"/>
                  <w:marBottom w:val="0"/>
                  <w:divBdr>
                    <w:top w:val="none" w:sz="0" w:space="0" w:color="auto"/>
                    <w:left w:val="none" w:sz="0" w:space="0" w:color="auto"/>
                    <w:bottom w:val="none" w:sz="0" w:space="0" w:color="auto"/>
                    <w:right w:val="none" w:sz="0" w:space="0" w:color="auto"/>
                  </w:divBdr>
                </w:div>
                <w:div w:id="111943138">
                  <w:marLeft w:val="0"/>
                  <w:marRight w:val="0"/>
                  <w:marTop w:val="0"/>
                  <w:marBottom w:val="0"/>
                  <w:divBdr>
                    <w:top w:val="none" w:sz="0" w:space="0" w:color="auto"/>
                    <w:left w:val="none" w:sz="0" w:space="0" w:color="auto"/>
                    <w:bottom w:val="none" w:sz="0" w:space="0" w:color="auto"/>
                    <w:right w:val="none" w:sz="0" w:space="0" w:color="auto"/>
                  </w:divBdr>
                </w:div>
                <w:div w:id="1770153737">
                  <w:marLeft w:val="0"/>
                  <w:marRight w:val="0"/>
                  <w:marTop w:val="0"/>
                  <w:marBottom w:val="0"/>
                  <w:divBdr>
                    <w:top w:val="none" w:sz="0" w:space="0" w:color="auto"/>
                    <w:left w:val="none" w:sz="0" w:space="0" w:color="auto"/>
                    <w:bottom w:val="none" w:sz="0" w:space="0" w:color="auto"/>
                    <w:right w:val="none" w:sz="0" w:space="0" w:color="auto"/>
                  </w:divBdr>
                </w:div>
                <w:div w:id="1968243587">
                  <w:marLeft w:val="0"/>
                  <w:marRight w:val="0"/>
                  <w:marTop w:val="0"/>
                  <w:marBottom w:val="0"/>
                  <w:divBdr>
                    <w:top w:val="none" w:sz="0" w:space="0" w:color="auto"/>
                    <w:left w:val="none" w:sz="0" w:space="0" w:color="auto"/>
                    <w:bottom w:val="none" w:sz="0" w:space="0" w:color="auto"/>
                    <w:right w:val="none" w:sz="0" w:space="0" w:color="auto"/>
                  </w:divBdr>
                </w:div>
                <w:div w:id="1304963120">
                  <w:marLeft w:val="0"/>
                  <w:marRight w:val="0"/>
                  <w:marTop w:val="0"/>
                  <w:marBottom w:val="0"/>
                  <w:divBdr>
                    <w:top w:val="none" w:sz="0" w:space="0" w:color="auto"/>
                    <w:left w:val="none" w:sz="0" w:space="0" w:color="auto"/>
                    <w:bottom w:val="none" w:sz="0" w:space="0" w:color="auto"/>
                    <w:right w:val="none" w:sz="0" w:space="0" w:color="auto"/>
                  </w:divBdr>
                </w:div>
                <w:div w:id="1011684717">
                  <w:marLeft w:val="0"/>
                  <w:marRight w:val="0"/>
                  <w:marTop w:val="0"/>
                  <w:marBottom w:val="0"/>
                  <w:divBdr>
                    <w:top w:val="none" w:sz="0" w:space="0" w:color="auto"/>
                    <w:left w:val="none" w:sz="0" w:space="0" w:color="auto"/>
                    <w:bottom w:val="none" w:sz="0" w:space="0" w:color="auto"/>
                    <w:right w:val="none" w:sz="0" w:space="0" w:color="auto"/>
                  </w:divBdr>
                </w:div>
                <w:div w:id="352801675">
                  <w:marLeft w:val="0"/>
                  <w:marRight w:val="0"/>
                  <w:marTop w:val="0"/>
                  <w:marBottom w:val="0"/>
                  <w:divBdr>
                    <w:top w:val="none" w:sz="0" w:space="0" w:color="auto"/>
                    <w:left w:val="none" w:sz="0" w:space="0" w:color="auto"/>
                    <w:bottom w:val="none" w:sz="0" w:space="0" w:color="auto"/>
                    <w:right w:val="none" w:sz="0" w:space="0" w:color="auto"/>
                  </w:divBdr>
                </w:div>
                <w:div w:id="786463859">
                  <w:marLeft w:val="0"/>
                  <w:marRight w:val="0"/>
                  <w:marTop w:val="0"/>
                  <w:marBottom w:val="0"/>
                  <w:divBdr>
                    <w:top w:val="none" w:sz="0" w:space="0" w:color="auto"/>
                    <w:left w:val="none" w:sz="0" w:space="0" w:color="auto"/>
                    <w:bottom w:val="none" w:sz="0" w:space="0" w:color="auto"/>
                    <w:right w:val="none" w:sz="0" w:space="0" w:color="auto"/>
                  </w:divBdr>
                </w:div>
                <w:div w:id="1782339383">
                  <w:marLeft w:val="0"/>
                  <w:marRight w:val="0"/>
                  <w:marTop w:val="0"/>
                  <w:marBottom w:val="0"/>
                  <w:divBdr>
                    <w:top w:val="none" w:sz="0" w:space="0" w:color="auto"/>
                    <w:left w:val="none" w:sz="0" w:space="0" w:color="auto"/>
                    <w:bottom w:val="none" w:sz="0" w:space="0" w:color="auto"/>
                    <w:right w:val="none" w:sz="0" w:space="0" w:color="auto"/>
                  </w:divBdr>
                </w:div>
                <w:div w:id="63071754">
                  <w:marLeft w:val="0"/>
                  <w:marRight w:val="0"/>
                  <w:marTop w:val="0"/>
                  <w:marBottom w:val="0"/>
                  <w:divBdr>
                    <w:top w:val="none" w:sz="0" w:space="0" w:color="auto"/>
                    <w:left w:val="none" w:sz="0" w:space="0" w:color="auto"/>
                    <w:bottom w:val="none" w:sz="0" w:space="0" w:color="auto"/>
                    <w:right w:val="none" w:sz="0" w:space="0" w:color="auto"/>
                  </w:divBdr>
                </w:div>
                <w:div w:id="922568113">
                  <w:marLeft w:val="0"/>
                  <w:marRight w:val="0"/>
                  <w:marTop w:val="0"/>
                  <w:marBottom w:val="0"/>
                  <w:divBdr>
                    <w:top w:val="none" w:sz="0" w:space="0" w:color="auto"/>
                    <w:left w:val="none" w:sz="0" w:space="0" w:color="auto"/>
                    <w:bottom w:val="none" w:sz="0" w:space="0" w:color="auto"/>
                    <w:right w:val="none" w:sz="0" w:space="0" w:color="auto"/>
                  </w:divBdr>
                </w:div>
                <w:div w:id="1057362679">
                  <w:marLeft w:val="0"/>
                  <w:marRight w:val="0"/>
                  <w:marTop w:val="0"/>
                  <w:marBottom w:val="0"/>
                  <w:divBdr>
                    <w:top w:val="none" w:sz="0" w:space="0" w:color="auto"/>
                    <w:left w:val="none" w:sz="0" w:space="0" w:color="auto"/>
                    <w:bottom w:val="none" w:sz="0" w:space="0" w:color="auto"/>
                    <w:right w:val="none" w:sz="0" w:space="0" w:color="auto"/>
                  </w:divBdr>
                </w:div>
                <w:div w:id="688333173">
                  <w:marLeft w:val="0"/>
                  <w:marRight w:val="0"/>
                  <w:marTop w:val="0"/>
                  <w:marBottom w:val="0"/>
                  <w:divBdr>
                    <w:top w:val="none" w:sz="0" w:space="0" w:color="auto"/>
                    <w:left w:val="none" w:sz="0" w:space="0" w:color="auto"/>
                    <w:bottom w:val="none" w:sz="0" w:space="0" w:color="auto"/>
                    <w:right w:val="none" w:sz="0" w:space="0" w:color="auto"/>
                  </w:divBdr>
                </w:div>
                <w:div w:id="103117221">
                  <w:marLeft w:val="0"/>
                  <w:marRight w:val="0"/>
                  <w:marTop w:val="0"/>
                  <w:marBottom w:val="0"/>
                  <w:divBdr>
                    <w:top w:val="none" w:sz="0" w:space="0" w:color="auto"/>
                    <w:left w:val="none" w:sz="0" w:space="0" w:color="auto"/>
                    <w:bottom w:val="none" w:sz="0" w:space="0" w:color="auto"/>
                    <w:right w:val="none" w:sz="0" w:space="0" w:color="auto"/>
                  </w:divBdr>
                </w:div>
                <w:div w:id="63258836">
                  <w:marLeft w:val="0"/>
                  <w:marRight w:val="0"/>
                  <w:marTop w:val="0"/>
                  <w:marBottom w:val="0"/>
                  <w:divBdr>
                    <w:top w:val="none" w:sz="0" w:space="0" w:color="auto"/>
                    <w:left w:val="none" w:sz="0" w:space="0" w:color="auto"/>
                    <w:bottom w:val="none" w:sz="0" w:space="0" w:color="auto"/>
                    <w:right w:val="none" w:sz="0" w:space="0" w:color="auto"/>
                  </w:divBdr>
                </w:div>
                <w:div w:id="790172931">
                  <w:marLeft w:val="0"/>
                  <w:marRight w:val="0"/>
                  <w:marTop w:val="0"/>
                  <w:marBottom w:val="0"/>
                  <w:divBdr>
                    <w:top w:val="none" w:sz="0" w:space="0" w:color="auto"/>
                    <w:left w:val="none" w:sz="0" w:space="0" w:color="auto"/>
                    <w:bottom w:val="none" w:sz="0" w:space="0" w:color="auto"/>
                    <w:right w:val="none" w:sz="0" w:space="0" w:color="auto"/>
                  </w:divBdr>
                </w:div>
                <w:div w:id="670989469">
                  <w:marLeft w:val="0"/>
                  <w:marRight w:val="0"/>
                  <w:marTop w:val="0"/>
                  <w:marBottom w:val="0"/>
                  <w:divBdr>
                    <w:top w:val="none" w:sz="0" w:space="0" w:color="auto"/>
                    <w:left w:val="none" w:sz="0" w:space="0" w:color="auto"/>
                    <w:bottom w:val="none" w:sz="0" w:space="0" w:color="auto"/>
                    <w:right w:val="none" w:sz="0" w:space="0" w:color="auto"/>
                  </w:divBdr>
                </w:div>
                <w:div w:id="1311523113">
                  <w:marLeft w:val="0"/>
                  <w:marRight w:val="0"/>
                  <w:marTop w:val="0"/>
                  <w:marBottom w:val="0"/>
                  <w:divBdr>
                    <w:top w:val="none" w:sz="0" w:space="0" w:color="auto"/>
                    <w:left w:val="none" w:sz="0" w:space="0" w:color="auto"/>
                    <w:bottom w:val="none" w:sz="0" w:space="0" w:color="auto"/>
                    <w:right w:val="none" w:sz="0" w:space="0" w:color="auto"/>
                  </w:divBdr>
                </w:div>
                <w:div w:id="1487159732">
                  <w:marLeft w:val="0"/>
                  <w:marRight w:val="0"/>
                  <w:marTop w:val="0"/>
                  <w:marBottom w:val="0"/>
                  <w:divBdr>
                    <w:top w:val="none" w:sz="0" w:space="0" w:color="auto"/>
                    <w:left w:val="none" w:sz="0" w:space="0" w:color="auto"/>
                    <w:bottom w:val="none" w:sz="0" w:space="0" w:color="auto"/>
                    <w:right w:val="none" w:sz="0" w:space="0" w:color="auto"/>
                  </w:divBdr>
                </w:div>
                <w:div w:id="872310540">
                  <w:marLeft w:val="0"/>
                  <w:marRight w:val="0"/>
                  <w:marTop w:val="0"/>
                  <w:marBottom w:val="0"/>
                  <w:divBdr>
                    <w:top w:val="none" w:sz="0" w:space="0" w:color="auto"/>
                    <w:left w:val="none" w:sz="0" w:space="0" w:color="auto"/>
                    <w:bottom w:val="none" w:sz="0" w:space="0" w:color="auto"/>
                    <w:right w:val="none" w:sz="0" w:space="0" w:color="auto"/>
                  </w:divBdr>
                </w:div>
                <w:div w:id="1730614457">
                  <w:marLeft w:val="0"/>
                  <w:marRight w:val="0"/>
                  <w:marTop w:val="0"/>
                  <w:marBottom w:val="0"/>
                  <w:divBdr>
                    <w:top w:val="none" w:sz="0" w:space="0" w:color="auto"/>
                    <w:left w:val="none" w:sz="0" w:space="0" w:color="auto"/>
                    <w:bottom w:val="none" w:sz="0" w:space="0" w:color="auto"/>
                    <w:right w:val="none" w:sz="0" w:space="0" w:color="auto"/>
                  </w:divBdr>
                </w:div>
                <w:div w:id="2072148177">
                  <w:marLeft w:val="0"/>
                  <w:marRight w:val="0"/>
                  <w:marTop w:val="0"/>
                  <w:marBottom w:val="0"/>
                  <w:divBdr>
                    <w:top w:val="none" w:sz="0" w:space="0" w:color="auto"/>
                    <w:left w:val="none" w:sz="0" w:space="0" w:color="auto"/>
                    <w:bottom w:val="none" w:sz="0" w:space="0" w:color="auto"/>
                    <w:right w:val="none" w:sz="0" w:space="0" w:color="auto"/>
                  </w:divBdr>
                </w:div>
                <w:div w:id="401760118">
                  <w:marLeft w:val="0"/>
                  <w:marRight w:val="0"/>
                  <w:marTop w:val="0"/>
                  <w:marBottom w:val="0"/>
                  <w:divBdr>
                    <w:top w:val="none" w:sz="0" w:space="0" w:color="auto"/>
                    <w:left w:val="none" w:sz="0" w:space="0" w:color="auto"/>
                    <w:bottom w:val="none" w:sz="0" w:space="0" w:color="auto"/>
                    <w:right w:val="none" w:sz="0" w:space="0" w:color="auto"/>
                  </w:divBdr>
                </w:div>
                <w:div w:id="1285885832">
                  <w:marLeft w:val="0"/>
                  <w:marRight w:val="0"/>
                  <w:marTop w:val="0"/>
                  <w:marBottom w:val="0"/>
                  <w:divBdr>
                    <w:top w:val="none" w:sz="0" w:space="0" w:color="auto"/>
                    <w:left w:val="none" w:sz="0" w:space="0" w:color="auto"/>
                    <w:bottom w:val="none" w:sz="0" w:space="0" w:color="auto"/>
                    <w:right w:val="none" w:sz="0" w:space="0" w:color="auto"/>
                  </w:divBdr>
                </w:div>
                <w:div w:id="1666277072">
                  <w:marLeft w:val="0"/>
                  <w:marRight w:val="0"/>
                  <w:marTop w:val="0"/>
                  <w:marBottom w:val="0"/>
                  <w:divBdr>
                    <w:top w:val="none" w:sz="0" w:space="0" w:color="auto"/>
                    <w:left w:val="none" w:sz="0" w:space="0" w:color="auto"/>
                    <w:bottom w:val="none" w:sz="0" w:space="0" w:color="auto"/>
                    <w:right w:val="none" w:sz="0" w:space="0" w:color="auto"/>
                  </w:divBdr>
                </w:div>
                <w:div w:id="10380407">
                  <w:marLeft w:val="0"/>
                  <w:marRight w:val="0"/>
                  <w:marTop w:val="0"/>
                  <w:marBottom w:val="0"/>
                  <w:divBdr>
                    <w:top w:val="none" w:sz="0" w:space="0" w:color="auto"/>
                    <w:left w:val="none" w:sz="0" w:space="0" w:color="auto"/>
                    <w:bottom w:val="none" w:sz="0" w:space="0" w:color="auto"/>
                    <w:right w:val="none" w:sz="0" w:space="0" w:color="auto"/>
                  </w:divBdr>
                </w:div>
                <w:div w:id="1567297331">
                  <w:marLeft w:val="0"/>
                  <w:marRight w:val="0"/>
                  <w:marTop w:val="0"/>
                  <w:marBottom w:val="0"/>
                  <w:divBdr>
                    <w:top w:val="none" w:sz="0" w:space="0" w:color="auto"/>
                    <w:left w:val="none" w:sz="0" w:space="0" w:color="auto"/>
                    <w:bottom w:val="none" w:sz="0" w:space="0" w:color="auto"/>
                    <w:right w:val="none" w:sz="0" w:space="0" w:color="auto"/>
                  </w:divBdr>
                </w:div>
                <w:div w:id="340619846">
                  <w:marLeft w:val="0"/>
                  <w:marRight w:val="0"/>
                  <w:marTop w:val="0"/>
                  <w:marBottom w:val="0"/>
                  <w:divBdr>
                    <w:top w:val="none" w:sz="0" w:space="0" w:color="auto"/>
                    <w:left w:val="none" w:sz="0" w:space="0" w:color="auto"/>
                    <w:bottom w:val="none" w:sz="0" w:space="0" w:color="auto"/>
                    <w:right w:val="none" w:sz="0" w:space="0" w:color="auto"/>
                  </w:divBdr>
                </w:div>
                <w:div w:id="290284009">
                  <w:marLeft w:val="0"/>
                  <w:marRight w:val="0"/>
                  <w:marTop w:val="0"/>
                  <w:marBottom w:val="0"/>
                  <w:divBdr>
                    <w:top w:val="none" w:sz="0" w:space="0" w:color="auto"/>
                    <w:left w:val="none" w:sz="0" w:space="0" w:color="auto"/>
                    <w:bottom w:val="none" w:sz="0" w:space="0" w:color="auto"/>
                    <w:right w:val="none" w:sz="0" w:space="0" w:color="auto"/>
                  </w:divBdr>
                </w:div>
                <w:div w:id="1261910244">
                  <w:marLeft w:val="0"/>
                  <w:marRight w:val="0"/>
                  <w:marTop w:val="0"/>
                  <w:marBottom w:val="0"/>
                  <w:divBdr>
                    <w:top w:val="none" w:sz="0" w:space="0" w:color="auto"/>
                    <w:left w:val="none" w:sz="0" w:space="0" w:color="auto"/>
                    <w:bottom w:val="none" w:sz="0" w:space="0" w:color="auto"/>
                    <w:right w:val="none" w:sz="0" w:space="0" w:color="auto"/>
                  </w:divBdr>
                </w:div>
                <w:div w:id="252738508">
                  <w:marLeft w:val="0"/>
                  <w:marRight w:val="0"/>
                  <w:marTop w:val="0"/>
                  <w:marBottom w:val="0"/>
                  <w:divBdr>
                    <w:top w:val="none" w:sz="0" w:space="0" w:color="auto"/>
                    <w:left w:val="none" w:sz="0" w:space="0" w:color="auto"/>
                    <w:bottom w:val="none" w:sz="0" w:space="0" w:color="auto"/>
                    <w:right w:val="none" w:sz="0" w:space="0" w:color="auto"/>
                  </w:divBdr>
                </w:div>
                <w:div w:id="1920098804">
                  <w:marLeft w:val="0"/>
                  <w:marRight w:val="0"/>
                  <w:marTop w:val="0"/>
                  <w:marBottom w:val="0"/>
                  <w:divBdr>
                    <w:top w:val="none" w:sz="0" w:space="0" w:color="auto"/>
                    <w:left w:val="none" w:sz="0" w:space="0" w:color="auto"/>
                    <w:bottom w:val="none" w:sz="0" w:space="0" w:color="auto"/>
                    <w:right w:val="none" w:sz="0" w:space="0" w:color="auto"/>
                  </w:divBdr>
                </w:div>
                <w:div w:id="1735934956">
                  <w:marLeft w:val="0"/>
                  <w:marRight w:val="0"/>
                  <w:marTop w:val="0"/>
                  <w:marBottom w:val="0"/>
                  <w:divBdr>
                    <w:top w:val="none" w:sz="0" w:space="0" w:color="auto"/>
                    <w:left w:val="none" w:sz="0" w:space="0" w:color="auto"/>
                    <w:bottom w:val="none" w:sz="0" w:space="0" w:color="auto"/>
                    <w:right w:val="none" w:sz="0" w:space="0" w:color="auto"/>
                  </w:divBdr>
                </w:div>
                <w:div w:id="1253247430">
                  <w:marLeft w:val="0"/>
                  <w:marRight w:val="0"/>
                  <w:marTop w:val="0"/>
                  <w:marBottom w:val="0"/>
                  <w:divBdr>
                    <w:top w:val="none" w:sz="0" w:space="0" w:color="auto"/>
                    <w:left w:val="none" w:sz="0" w:space="0" w:color="auto"/>
                    <w:bottom w:val="none" w:sz="0" w:space="0" w:color="auto"/>
                    <w:right w:val="none" w:sz="0" w:space="0" w:color="auto"/>
                  </w:divBdr>
                </w:div>
                <w:div w:id="209348171">
                  <w:marLeft w:val="0"/>
                  <w:marRight w:val="0"/>
                  <w:marTop w:val="0"/>
                  <w:marBottom w:val="0"/>
                  <w:divBdr>
                    <w:top w:val="none" w:sz="0" w:space="0" w:color="auto"/>
                    <w:left w:val="none" w:sz="0" w:space="0" w:color="auto"/>
                    <w:bottom w:val="none" w:sz="0" w:space="0" w:color="auto"/>
                    <w:right w:val="none" w:sz="0" w:space="0" w:color="auto"/>
                  </w:divBdr>
                </w:div>
                <w:div w:id="1819346218">
                  <w:marLeft w:val="0"/>
                  <w:marRight w:val="0"/>
                  <w:marTop w:val="0"/>
                  <w:marBottom w:val="0"/>
                  <w:divBdr>
                    <w:top w:val="none" w:sz="0" w:space="0" w:color="auto"/>
                    <w:left w:val="none" w:sz="0" w:space="0" w:color="auto"/>
                    <w:bottom w:val="none" w:sz="0" w:space="0" w:color="auto"/>
                    <w:right w:val="none" w:sz="0" w:space="0" w:color="auto"/>
                  </w:divBdr>
                </w:div>
                <w:div w:id="950433830">
                  <w:marLeft w:val="0"/>
                  <w:marRight w:val="0"/>
                  <w:marTop w:val="0"/>
                  <w:marBottom w:val="0"/>
                  <w:divBdr>
                    <w:top w:val="none" w:sz="0" w:space="0" w:color="auto"/>
                    <w:left w:val="none" w:sz="0" w:space="0" w:color="auto"/>
                    <w:bottom w:val="none" w:sz="0" w:space="0" w:color="auto"/>
                    <w:right w:val="none" w:sz="0" w:space="0" w:color="auto"/>
                  </w:divBdr>
                </w:div>
                <w:div w:id="1654139368">
                  <w:marLeft w:val="0"/>
                  <w:marRight w:val="0"/>
                  <w:marTop w:val="0"/>
                  <w:marBottom w:val="0"/>
                  <w:divBdr>
                    <w:top w:val="none" w:sz="0" w:space="0" w:color="auto"/>
                    <w:left w:val="none" w:sz="0" w:space="0" w:color="auto"/>
                    <w:bottom w:val="none" w:sz="0" w:space="0" w:color="auto"/>
                    <w:right w:val="none" w:sz="0" w:space="0" w:color="auto"/>
                  </w:divBdr>
                </w:div>
                <w:div w:id="928387586">
                  <w:marLeft w:val="0"/>
                  <w:marRight w:val="0"/>
                  <w:marTop w:val="0"/>
                  <w:marBottom w:val="0"/>
                  <w:divBdr>
                    <w:top w:val="none" w:sz="0" w:space="0" w:color="auto"/>
                    <w:left w:val="none" w:sz="0" w:space="0" w:color="auto"/>
                    <w:bottom w:val="none" w:sz="0" w:space="0" w:color="auto"/>
                    <w:right w:val="none" w:sz="0" w:space="0" w:color="auto"/>
                  </w:divBdr>
                </w:div>
                <w:div w:id="1755860839">
                  <w:marLeft w:val="0"/>
                  <w:marRight w:val="0"/>
                  <w:marTop w:val="0"/>
                  <w:marBottom w:val="0"/>
                  <w:divBdr>
                    <w:top w:val="none" w:sz="0" w:space="0" w:color="auto"/>
                    <w:left w:val="none" w:sz="0" w:space="0" w:color="auto"/>
                    <w:bottom w:val="none" w:sz="0" w:space="0" w:color="auto"/>
                    <w:right w:val="none" w:sz="0" w:space="0" w:color="auto"/>
                  </w:divBdr>
                </w:div>
                <w:div w:id="1409690166">
                  <w:marLeft w:val="0"/>
                  <w:marRight w:val="0"/>
                  <w:marTop w:val="0"/>
                  <w:marBottom w:val="0"/>
                  <w:divBdr>
                    <w:top w:val="none" w:sz="0" w:space="0" w:color="auto"/>
                    <w:left w:val="none" w:sz="0" w:space="0" w:color="auto"/>
                    <w:bottom w:val="none" w:sz="0" w:space="0" w:color="auto"/>
                    <w:right w:val="none" w:sz="0" w:space="0" w:color="auto"/>
                  </w:divBdr>
                </w:div>
                <w:div w:id="1588687282">
                  <w:marLeft w:val="0"/>
                  <w:marRight w:val="0"/>
                  <w:marTop w:val="0"/>
                  <w:marBottom w:val="0"/>
                  <w:divBdr>
                    <w:top w:val="none" w:sz="0" w:space="0" w:color="auto"/>
                    <w:left w:val="none" w:sz="0" w:space="0" w:color="auto"/>
                    <w:bottom w:val="none" w:sz="0" w:space="0" w:color="auto"/>
                    <w:right w:val="none" w:sz="0" w:space="0" w:color="auto"/>
                  </w:divBdr>
                </w:div>
                <w:div w:id="1602957158">
                  <w:marLeft w:val="0"/>
                  <w:marRight w:val="0"/>
                  <w:marTop w:val="0"/>
                  <w:marBottom w:val="0"/>
                  <w:divBdr>
                    <w:top w:val="none" w:sz="0" w:space="0" w:color="auto"/>
                    <w:left w:val="none" w:sz="0" w:space="0" w:color="auto"/>
                    <w:bottom w:val="none" w:sz="0" w:space="0" w:color="auto"/>
                    <w:right w:val="none" w:sz="0" w:space="0" w:color="auto"/>
                  </w:divBdr>
                </w:div>
                <w:div w:id="38093165">
                  <w:marLeft w:val="0"/>
                  <w:marRight w:val="0"/>
                  <w:marTop w:val="0"/>
                  <w:marBottom w:val="0"/>
                  <w:divBdr>
                    <w:top w:val="none" w:sz="0" w:space="0" w:color="auto"/>
                    <w:left w:val="none" w:sz="0" w:space="0" w:color="auto"/>
                    <w:bottom w:val="none" w:sz="0" w:space="0" w:color="auto"/>
                    <w:right w:val="none" w:sz="0" w:space="0" w:color="auto"/>
                  </w:divBdr>
                </w:div>
                <w:div w:id="476454720">
                  <w:marLeft w:val="0"/>
                  <w:marRight w:val="0"/>
                  <w:marTop w:val="0"/>
                  <w:marBottom w:val="0"/>
                  <w:divBdr>
                    <w:top w:val="none" w:sz="0" w:space="0" w:color="auto"/>
                    <w:left w:val="none" w:sz="0" w:space="0" w:color="auto"/>
                    <w:bottom w:val="none" w:sz="0" w:space="0" w:color="auto"/>
                    <w:right w:val="none" w:sz="0" w:space="0" w:color="auto"/>
                  </w:divBdr>
                </w:div>
                <w:div w:id="1992438129">
                  <w:marLeft w:val="0"/>
                  <w:marRight w:val="0"/>
                  <w:marTop w:val="0"/>
                  <w:marBottom w:val="0"/>
                  <w:divBdr>
                    <w:top w:val="none" w:sz="0" w:space="0" w:color="auto"/>
                    <w:left w:val="none" w:sz="0" w:space="0" w:color="auto"/>
                    <w:bottom w:val="none" w:sz="0" w:space="0" w:color="auto"/>
                    <w:right w:val="none" w:sz="0" w:space="0" w:color="auto"/>
                  </w:divBdr>
                </w:div>
                <w:div w:id="1693456949">
                  <w:marLeft w:val="0"/>
                  <w:marRight w:val="0"/>
                  <w:marTop w:val="0"/>
                  <w:marBottom w:val="0"/>
                  <w:divBdr>
                    <w:top w:val="none" w:sz="0" w:space="0" w:color="auto"/>
                    <w:left w:val="none" w:sz="0" w:space="0" w:color="auto"/>
                    <w:bottom w:val="none" w:sz="0" w:space="0" w:color="auto"/>
                    <w:right w:val="none" w:sz="0" w:space="0" w:color="auto"/>
                  </w:divBdr>
                </w:div>
                <w:div w:id="1989891971">
                  <w:marLeft w:val="0"/>
                  <w:marRight w:val="0"/>
                  <w:marTop w:val="0"/>
                  <w:marBottom w:val="0"/>
                  <w:divBdr>
                    <w:top w:val="none" w:sz="0" w:space="0" w:color="auto"/>
                    <w:left w:val="none" w:sz="0" w:space="0" w:color="auto"/>
                    <w:bottom w:val="none" w:sz="0" w:space="0" w:color="auto"/>
                    <w:right w:val="none" w:sz="0" w:space="0" w:color="auto"/>
                  </w:divBdr>
                </w:div>
                <w:div w:id="1903447278">
                  <w:marLeft w:val="0"/>
                  <w:marRight w:val="0"/>
                  <w:marTop w:val="0"/>
                  <w:marBottom w:val="0"/>
                  <w:divBdr>
                    <w:top w:val="none" w:sz="0" w:space="0" w:color="auto"/>
                    <w:left w:val="none" w:sz="0" w:space="0" w:color="auto"/>
                    <w:bottom w:val="none" w:sz="0" w:space="0" w:color="auto"/>
                    <w:right w:val="none" w:sz="0" w:space="0" w:color="auto"/>
                  </w:divBdr>
                </w:div>
                <w:div w:id="1464233898">
                  <w:marLeft w:val="0"/>
                  <w:marRight w:val="0"/>
                  <w:marTop w:val="0"/>
                  <w:marBottom w:val="0"/>
                  <w:divBdr>
                    <w:top w:val="none" w:sz="0" w:space="0" w:color="auto"/>
                    <w:left w:val="none" w:sz="0" w:space="0" w:color="auto"/>
                    <w:bottom w:val="none" w:sz="0" w:space="0" w:color="auto"/>
                    <w:right w:val="none" w:sz="0" w:space="0" w:color="auto"/>
                  </w:divBdr>
                </w:div>
                <w:div w:id="69621265">
                  <w:marLeft w:val="0"/>
                  <w:marRight w:val="0"/>
                  <w:marTop w:val="0"/>
                  <w:marBottom w:val="0"/>
                  <w:divBdr>
                    <w:top w:val="none" w:sz="0" w:space="0" w:color="auto"/>
                    <w:left w:val="none" w:sz="0" w:space="0" w:color="auto"/>
                    <w:bottom w:val="none" w:sz="0" w:space="0" w:color="auto"/>
                    <w:right w:val="none" w:sz="0" w:space="0" w:color="auto"/>
                  </w:divBdr>
                </w:div>
                <w:div w:id="1899585429">
                  <w:marLeft w:val="0"/>
                  <w:marRight w:val="0"/>
                  <w:marTop w:val="0"/>
                  <w:marBottom w:val="0"/>
                  <w:divBdr>
                    <w:top w:val="none" w:sz="0" w:space="0" w:color="auto"/>
                    <w:left w:val="none" w:sz="0" w:space="0" w:color="auto"/>
                    <w:bottom w:val="none" w:sz="0" w:space="0" w:color="auto"/>
                    <w:right w:val="none" w:sz="0" w:space="0" w:color="auto"/>
                  </w:divBdr>
                </w:div>
                <w:div w:id="1876691280">
                  <w:marLeft w:val="0"/>
                  <w:marRight w:val="0"/>
                  <w:marTop w:val="0"/>
                  <w:marBottom w:val="0"/>
                  <w:divBdr>
                    <w:top w:val="none" w:sz="0" w:space="0" w:color="auto"/>
                    <w:left w:val="none" w:sz="0" w:space="0" w:color="auto"/>
                    <w:bottom w:val="none" w:sz="0" w:space="0" w:color="auto"/>
                    <w:right w:val="none" w:sz="0" w:space="0" w:color="auto"/>
                  </w:divBdr>
                </w:div>
                <w:div w:id="1410346433">
                  <w:marLeft w:val="0"/>
                  <w:marRight w:val="0"/>
                  <w:marTop w:val="0"/>
                  <w:marBottom w:val="0"/>
                  <w:divBdr>
                    <w:top w:val="none" w:sz="0" w:space="0" w:color="auto"/>
                    <w:left w:val="none" w:sz="0" w:space="0" w:color="auto"/>
                    <w:bottom w:val="none" w:sz="0" w:space="0" w:color="auto"/>
                    <w:right w:val="none" w:sz="0" w:space="0" w:color="auto"/>
                  </w:divBdr>
                </w:div>
                <w:div w:id="1551696657">
                  <w:marLeft w:val="0"/>
                  <w:marRight w:val="0"/>
                  <w:marTop w:val="0"/>
                  <w:marBottom w:val="0"/>
                  <w:divBdr>
                    <w:top w:val="none" w:sz="0" w:space="0" w:color="auto"/>
                    <w:left w:val="none" w:sz="0" w:space="0" w:color="auto"/>
                    <w:bottom w:val="none" w:sz="0" w:space="0" w:color="auto"/>
                    <w:right w:val="none" w:sz="0" w:space="0" w:color="auto"/>
                  </w:divBdr>
                </w:div>
                <w:div w:id="798062717">
                  <w:marLeft w:val="0"/>
                  <w:marRight w:val="0"/>
                  <w:marTop w:val="0"/>
                  <w:marBottom w:val="0"/>
                  <w:divBdr>
                    <w:top w:val="none" w:sz="0" w:space="0" w:color="auto"/>
                    <w:left w:val="none" w:sz="0" w:space="0" w:color="auto"/>
                    <w:bottom w:val="none" w:sz="0" w:space="0" w:color="auto"/>
                    <w:right w:val="none" w:sz="0" w:space="0" w:color="auto"/>
                  </w:divBdr>
                </w:div>
                <w:div w:id="1894462794">
                  <w:marLeft w:val="0"/>
                  <w:marRight w:val="0"/>
                  <w:marTop w:val="0"/>
                  <w:marBottom w:val="0"/>
                  <w:divBdr>
                    <w:top w:val="none" w:sz="0" w:space="0" w:color="auto"/>
                    <w:left w:val="none" w:sz="0" w:space="0" w:color="auto"/>
                    <w:bottom w:val="none" w:sz="0" w:space="0" w:color="auto"/>
                    <w:right w:val="none" w:sz="0" w:space="0" w:color="auto"/>
                  </w:divBdr>
                </w:div>
                <w:div w:id="1637491927">
                  <w:marLeft w:val="0"/>
                  <w:marRight w:val="0"/>
                  <w:marTop w:val="0"/>
                  <w:marBottom w:val="0"/>
                  <w:divBdr>
                    <w:top w:val="none" w:sz="0" w:space="0" w:color="auto"/>
                    <w:left w:val="none" w:sz="0" w:space="0" w:color="auto"/>
                    <w:bottom w:val="none" w:sz="0" w:space="0" w:color="auto"/>
                    <w:right w:val="none" w:sz="0" w:space="0" w:color="auto"/>
                  </w:divBdr>
                </w:div>
                <w:div w:id="1599754405">
                  <w:marLeft w:val="0"/>
                  <w:marRight w:val="0"/>
                  <w:marTop w:val="0"/>
                  <w:marBottom w:val="0"/>
                  <w:divBdr>
                    <w:top w:val="none" w:sz="0" w:space="0" w:color="auto"/>
                    <w:left w:val="none" w:sz="0" w:space="0" w:color="auto"/>
                    <w:bottom w:val="none" w:sz="0" w:space="0" w:color="auto"/>
                    <w:right w:val="none" w:sz="0" w:space="0" w:color="auto"/>
                  </w:divBdr>
                </w:div>
                <w:div w:id="16792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5547">
      <w:bodyDiv w:val="1"/>
      <w:marLeft w:val="0"/>
      <w:marRight w:val="0"/>
      <w:marTop w:val="0"/>
      <w:marBottom w:val="0"/>
      <w:divBdr>
        <w:top w:val="none" w:sz="0" w:space="0" w:color="auto"/>
        <w:left w:val="none" w:sz="0" w:space="0" w:color="auto"/>
        <w:bottom w:val="none" w:sz="0" w:space="0" w:color="auto"/>
        <w:right w:val="none" w:sz="0" w:space="0" w:color="auto"/>
      </w:divBdr>
    </w:div>
    <w:div w:id="827746290">
      <w:bodyDiv w:val="1"/>
      <w:marLeft w:val="0"/>
      <w:marRight w:val="0"/>
      <w:marTop w:val="0"/>
      <w:marBottom w:val="0"/>
      <w:divBdr>
        <w:top w:val="none" w:sz="0" w:space="0" w:color="auto"/>
        <w:left w:val="none" w:sz="0" w:space="0" w:color="auto"/>
        <w:bottom w:val="none" w:sz="0" w:space="0" w:color="auto"/>
        <w:right w:val="none" w:sz="0" w:space="0" w:color="auto"/>
      </w:divBdr>
    </w:div>
    <w:div w:id="921135099">
      <w:bodyDiv w:val="1"/>
      <w:marLeft w:val="0"/>
      <w:marRight w:val="0"/>
      <w:marTop w:val="0"/>
      <w:marBottom w:val="0"/>
      <w:divBdr>
        <w:top w:val="none" w:sz="0" w:space="0" w:color="auto"/>
        <w:left w:val="none" w:sz="0" w:space="0" w:color="auto"/>
        <w:bottom w:val="none" w:sz="0" w:space="0" w:color="auto"/>
        <w:right w:val="none" w:sz="0" w:space="0" w:color="auto"/>
      </w:divBdr>
    </w:div>
    <w:div w:id="929703381">
      <w:bodyDiv w:val="1"/>
      <w:marLeft w:val="0"/>
      <w:marRight w:val="0"/>
      <w:marTop w:val="0"/>
      <w:marBottom w:val="0"/>
      <w:divBdr>
        <w:top w:val="none" w:sz="0" w:space="0" w:color="auto"/>
        <w:left w:val="none" w:sz="0" w:space="0" w:color="auto"/>
        <w:bottom w:val="none" w:sz="0" w:space="0" w:color="auto"/>
        <w:right w:val="none" w:sz="0" w:space="0" w:color="auto"/>
      </w:divBdr>
    </w:div>
    <w:div w:id="1380085776">
      <w:bodyDiv w:val="1"/>
      <w:marLeft w:val="0"/>
      <w:marRight w:val="0"/>
      <w:marTop w:val="0"/>
      <w:marBottom w:val="0"/>
      <w:divBdr>
        <w:top w:val="none" w:sz="0" w:space="0" w:color="auto"/>
        <w:left w:val="none" w:sz="0" w:space="0" w:color="auto"/>
        <w:bottom w:val="none" w:sz="0" w:space="0" w:color="auto"/>
        <w:right w:val="none" w:sz="0" w:space="0" w:color="auto"/>
      </w:divBdr>
    </w:div>
    <w:div w:id="1519080490">
      <w:bodyDiv w:val="1"/>
      <w:marLeft w:val="0"/>
      <w:marRight w:val="0"/>
      <w:marTop w:val="0"/>
      <w:marBottom w:val="0"/>
      <w:divBdr>
        <w:top w:val="none" w:sz="0" w:space="0" w:color="auto"/>
        <w:left w:val="none" w:sz="0" w:space="0" w:color="auto"/>
        <w:bottom w:val="none" w:sz="0" w:space="0" w:color="auto"/>
        <w:right w:val="none" w:sz="0" w:space="0" w:color="auto"/>
      </w:divBdr>
    </w:div>
    <w:div w:id="1985743666">
      <w:bodyDiv w:val="1"/>
      <w:marLeft w:val="0"/>
      <w:marRight w:val="0"/>
      <w:marTop w:val="0"/>
      <w:marBottom w:val="0"/>
      <w:divBdr>
        <w:top w:val="none" w:sz="0" w:space="0" w:color="auto"/>
        <w:left w:val="none" w:sz="0" w:space="0" w:color="auto"/>
        <w:bottom w:val="none" w:sz="0" w:space="0" w:color="auto"/>
        <w:right w:val="none" w:sz="0" w:space="0" w:color="auto"/>
      </w:divBdr>
    </w:div>
    <w:div w:id="2053530904">
      <w:bodyDiv w:val="1"/>
      <w:marLeft w:val="0"/>
      <w:marRight w:val="0"/>
      <w:marTop w:val="0"/>
      <w:marBottom w:val="0"/>
      <w:divBdr>
        <w:top w:val="none" w:sz="0" w:space="0" w:color="auto"/>
        <w:left w:val="none" w:sz="0" w:space="0" w:color="auto"/>
        <w:bottom w:val="none" w:sz="0" w:space="0" w:color="auto"/>
        <w:right w:val="none" w:sz="0" w:space="0" w:color="auto"/>
      </w:divBdr>
    </w:div>
    <w:div w:id="20791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A9B5D-96D6-4160-9BA1-BA4AA8695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77773B3B.dotm</Template>
  <TotalTime>64</TotalTime>
  <Pages>14</Pages>
  <Words>7420</Words>
  <Characters>42300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Schurch (Staff)</dc:creator>
  <cp:keywords/>
  <dc:description/>
  <cp:lastModifiedBy>Anna Belyaevskaya</cp:lastModifiedBy>
  <cp:revision>3</cp:revision>
  <cp:lastPrinted>2019-03-13T12:11:00Z</cp:lastPrinted>
  <dcterms:created xsi:type="dcterms:W3CDTF">2019-03-13T12:41:00Z</dcterms:created>
  <dcterms:modified xsi:type="dcterms:W3CDTF">2019-03-13T13:47:00Z</dcterms:modified>
</cp:coreProperties>
</file>